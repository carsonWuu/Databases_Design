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数据库表设计</w:t>
      </w:r>
    </w:p>
    <w:tbl>
      <w:tblPr>
        <w:tblStyle w:val="8"/>
        <w:tblW w:w="8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5"/>
        <w:gridCol w:w="913"/>
        <w:gridCol w:w="5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495" w:type="dxa"/>
          </w:tcPr>
          <w:p>
            <w:r>
              <w:rPr>
                <w:rFonts w:hint="eastAsia"/>
              </w:rPr>
              <w:t>修订时间</w:t>
            </w:r>
          </w:p>
        </w:tc>
        <w:tc>
          <w:tcPr>
            <w:tcW w:w="913" w:type="dxa"/>
          </w:tcPr>
          <w:p>
            <w:r>
              <w:rPr>
                <w:rFonts w:hint="eastAsia"/>
              </w:rPr>
              <w:t>修订人</w:t>
            </w:r>
          </w:p>
        </w:tc>
        <w:tc>
          <w:tcPr>
            <w:tcW w:w="5267" w:type="dxa"/>
          </w:tcPr>
          <w:p>
            <w:r>
              <w:rPr>
                <w:rFonts w:hint="eastAsia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>
            <w:r>
              <w:rPr>
                <w:rFonts w:hint="eastAsia"/>
              </w:rPr>
              <w:t>2018.11.20~2018.11.22</w:t>
            </w:r>
          </w:p>
        </w:tc>
        <w:tc>
          <w:tcPr>
            <w:tcW w:w="913" w:type="dxa"/>
          </w:tcPr>
          <w:p>
            <w:r>
              <w:rPr>
                <w:rFonts w:hint="eastAsia"/>
              </w:rPr>
              <w:t>Carson</w:t>
            </w:r>
          </w:p>
        </w:tc>
        <w:tc>
          <w:tcPr>
            <w:tcW w:w="5267" w:type="dxa"/>
          </w:tcPr>
          <w:p>
            <w:r>
              <w:rPr>
                <w:rFonts w:hint="eastAsia"/>
              </w:rPr>
              <w:t>首次完成编写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0" w:author="Meeting" w:date="2018-11-26T15:40:01Z"/>
        </w:trPr>
        <w:tc>
          <w:tcPr>
            <w:tcW w:w="2495" w:type="dxa"/>
          </w:tcPr>
          <w:p>
            <w:pPr>
              <w:rPr>
                <w:ins w:id="1" w:author="Meeting" w:date="2018-11-26T15:40:01Z"/>
                <w:rFonts w:hint="eastAsia" w:eastAsiaTheme="minorEastAsia"/>
                <w:lang w:val="en-US" w:eastAsia="zh-CN"/>
              </w:rPr>
            </w:pPr>
            <w:ins w:id="2" w:author="Meeting" w:date="2018-11-26T15:40:03Z">
              <w:r>
                <w:rPr>
                  <w:rFonts w:hint="eastAsia"/>
                  <w:lang w:val="en-US" w:eastAsia="zh-CN"/>
                </w:rPr>
                <w:t>2</w:t>
              </w:r>
            </w:ins>
            <w:ins w:id="3" w:author="Meeting" w:date="2018-11-26T15:40:04Z">
              <w:r>
                <w:rPr>
                  <w:rFonts w:hint="eastAsia"/>
                  <w:lang w:val="en-US" w:eastAsia="zh-CN"/>
                </w:rPr>
                <w:t>018</w:t>
              </w:r>
            </w:ins>
            <w:ins w:id="4" w:author="Meeting" w:date="2018-11-26T15:40:05Z">
              <w:r>
                <w:rPr>
                  <w:rFonts w:hint="eastAsia"/>
                  <w:lang w:val="en-US" w:eastAsia="zh-CN"/>
                </w:rPr>
                <w:t>.11</w:t>
              </w:r>
            </w:ins>
            <w:ins w:id="5" w:author="Meeting" w:date="2018-11-26T15:40:08Z">
              <w:r>
                <w:rPr>
                  <w:rFonts w:hint="eastAsia"/>
                  <w:lang w:val="en-US" w:eastAsia="zh-CN"/>
                </w:rPr>
                <w:t>.</w:t>
              </w:r>
            </w:ins>
            <w:ins w:id="6" w:author="Meeting" w:date="2018-11-26T15:40:14Z">
              <w:r>
                <w:rPr>
                  <w:rFonts w:hint="eastAsia"/>
                  <w:lang w:val="en-US" w:eastAsia="zh-CN"/>
                </w:rPr>
                <w:t>26</w:t>
              </w:r>
            </w:ins>
          </w:p>
        </w:tc>
        <w:tc>
          <w:tcPr>
            <w:tcW w:w="913" w:type="dxa"/>
          </w:tcPr>
          <w:p>
            <w:pPr>
              <w:rPr>
                <w:ins w:id="7" w:author="Meeting" w:date="2018-11-26T15:40:01Z"/>
                <w:rFonts w:hint="eastAsia" w:eastAsiaTheme="minorEastAsia"/>
                <w:lang w:val="en-US" w:eastAsia="zh-CN"/>
              </w:rPr>
            </w:pPr>
            <w:ins w:id="8" w:author="Meeting" w:date="2018-11-26T15:40:35Z">
              <w:r>
                <w:rPr>
                  <w:rFonts w:hint="eastAsia"/>
                  <w:lang w:val="en-US" w:eastAsia="zh-CN"/>
                </w:rPr>
                <w:t>C</w:t>
              </w:r>
            </w:ins>
            <w:ins w:id="9" w:author="Meeting" w:date="2018-11-26T15:40:15Z">
              <w:r>
                <w:rPr>
                  <w:rFonts w:hint="eastAsia"/>
                  <w:lang w:val="en-US" w:eastAsia="zh-CN"/>
                </w:rPr>
                <w:t>a</w:t>
              </w:r>
            </w:ins>
            <w:ins w:id="10" w:author="Meeting" w:date="2018-11-26T15:40:16Z">
              <w:r>
                <w:rPr>
                  <w:rFonts w:hint="eastAsia"/>
                  <w:lang w:val="en-US" w:eastAsia="zh-CN"/>
                </w:rPr>
                <w:t>rson</w:t>
              </w:r>
            </w:ins>
          </w:p>
        </w:tc>
        <w:tc>
          <w:tcPr>
            <w:tcW w:w="5267" w:type="dxa"/>
          </w:tcPr>
          <w:p>
            <w:pPr>
              <w:rPr>
                <w:ins w:id="11" w:author="Meeting" w:date="2018-11-26T15:40:01Z"/>
                <w:rFonts w:hint="eastAsia" w:eastAsiaTheme="minorEastAsia"/>
                <w:lang w:val="en-US" w:eastAsia="zh-CN"/>
              </w:rPr>
            </w:pPr>
            <w:ins w:id="12" w:author="Meeting" w:date="2018-11-26T15:40:27Z">
              <w:r>
                <w:rPr>
                  <w:rFonts w:hint="eastAsia"/>
                  <w:lang w:val="en-US" w:eastAsia="zh-CN"/>
                </w:rPr>
                <w:t>ma</w:t>
              </w:r>
            </w:ins>
            <w:ins w:id="13" w:author="Meeting" w:date="2018-11-26T15:40:28Z">
              <w:r>
                <w:rPr>
                  <w:rFonts w:hint="eastAsia"/>
                  <w:lang w:val="en-US" w:eastAsia="zh-CN"/>
                </w:rPr>
                <w:t>rk</w:t>
              </w:r>
            </w:ins>
            <w:ins w:id="14" w:author="Meeting" w:date="2018-11-26T15:40:22Z">
              <w:r>
                <w:rPr>
                  <w:rFonts w:hint="eastAsia"/>
                  <w:lang w:val="en-US" w:eastAsia="zh-CN"/>
                </w:rPr>
                <w:t>修改</w:t>
              </w:r>
            </w:ins>
            <w:ins w:id="15" w:author="Meeting" w:date="2018-11-26T15:40:25Z">
              <w:r>
                <w:rPr>
                  <w:rFonts w:hint="eastAsia"/>
                  <w:lang w:val="en-US" w:eastAsia="zh-CN"/>
                </w:rPr>
                <w:t>后</w:t>
              </w:r>
            </w:ins>
            <w:ins w:id="16" w:author="Meeting" w:date="2018-11-26T15:40:40Z">
              <w:r>
                <w:rPr>
                  <w:rFonts w:hint="eastAsia"/>
                  <w:lang w:val="en-US" w:eastAsia="zh-CN"/>
                </w:rPr>
                <w:t>完善</w:t>
              </w:r>
            </w:ins>
          </w:p>
        </w:tc>
      </w:tr>
    </w:tbl>
    <w:p/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对于每个APP端用户都有：终端-&gt;手表；APP-&gt;用户</w:t>
      </w:r>
    </w:p>
    <w:p>
      <w:pPr>
        <w:ind w:firstLine="420"/>
        <w:rPr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数据库表列表：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watch_device设备信息表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Login 登录记录表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Location_readable位置表可用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Location_unreadable位置表原始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Message 消息表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Command 指令表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Relation 关系表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APP_informatation APP基本信息表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Verification 验证码记录表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Group 群组表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Group_relation 群关系表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White_list 白名单表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Suggestion 意见表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Shortcode 手表短号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Bind 绑定表</w:t>
      </w:r>
    </w:p>
    <w:p>
      <w:pPr>
        <w:numPr>
          <w:ilvl w:val="0"/>
          <w:numId w:val="2"/>
        </w:numPr>
        <w:ind w:left="420"/>
        <w:rPr>
          <w:ins w:id="17" w:author="Administrator" w:date="2018-11-23T13:59:00Z"/>
          <w:del w:id="18" w:author="Meeting" w:date="2018-11-26T15:31:16Z"/>
          <w:b/>
          <w:bCs/>
        </w:rPr>
      </w:pPr>
      <w:r>
        <w:rPr>
          <w:rFonts w:hint="eastAsia"/>
          <w:b/>
          <w:bCs/>
        </w:rPr>
        <w:t>Stranger 陌生人表</w:t>
      </w:r>
    </w:p>
    <w:p>
      <w:pPr>
        <w:numPr>
          <w:ilvl w:val="0"/>
          <w:numId w:val="2"/>
        </w:numPr>
        <w:ind w:left="420"/>
        <w:rPr>
          <w:ins w:id="20" w:author="Administrator" w:date="2018-11-23T14:29:00Z"/>
          <w:b/>
          <w:bCs/>
        </w:rPr>
        <w:pPrChange w:id="19" w:author="Meeting" w:date="2018-11-26T15:31:16Z">
          <w:pPr>
            <w:numPr>
              <w:ilvl w:val="0"/>
              <w:numId w:val="2"/>
            </w:numPr>
            <w:ind w:left="420"/>
          </w:pPr>
        </w:pPrChange>
      </w:pPr>
      <w:ins w:id="21" w:author="Administrator" w:date="2018-11-23T14:00:00Z">
        <w:del w:id="22" w:author="Meeting" w:date="2018-11-26T15:31:15Z">
          <w:r>
            <w:rPr>
              <w:rFonts w:hint="eastAsia"/>
              <w:b/>
              <w:bCs/>
            </w:rPr>
            <w:delText>AP</w:delText>
          </w:r>
        </w:del>
      </w:ins>
      <w:ins w:id="23" w:author="Administrator" w:date="2018-11-23T14:00:00Z">
        <w:del w:id="24" w:author="Meeting" w:date="2018-11-26T15:31:14Z">
          <w:r>
            <w:rPr>
              <w:rFonts w:hint="eastAsia"/>
              <w:b/>
              <w:bCs/>
            </w:rPr>
            <w:delText>P_PUS</w:delText>
          </w:r>
        </w:del>
      </w:ins>
      <w:ins w:id="25" w:author="Administrator" w:date="2018-11-23T14:00:00Z">
        <w:del w:id="26" w:author="Meeting" w:date="2018-11-26T15:31:13Z">
          <w:r>
            <w:rPr>
              <w:rFonts w:hint="eastAsia"/>
              <w:b/>
              <w:bCs/>
            </w:rPr>
            <w:delText>H APP推送消</w:delText>
          </w:r>
        </w:del>
      </w:ins>
      <w:ins w:id="27" w:author="Administrator" w:date="2018-11-23T14:00:00Z">
        <w:del w:id="28" w:author="Meeting" w:date="2018-11-26T15:31:12Z">
          <w:r>
            <w:rPr>
              <w:rFonts w:hint="eastAsia"/>
              <w:b/>
              <w:bCs/>
            </w:rPr>
            <w:delText>息表</w:delText>
          </w:r>
        </w:del>
      </w:ins>
    </w:p>
    <w:p>
      <w:pPr>
        <w:numPr>
          <w:ilvl w:val="0"/>
          <w:numId w:val="2"/>
        </w:numPr>
        <w:ind w:left="420"/>
        <w:rPr>
          <w:ins w:id="29" w:author="Meeting" w:date="2018-11-26T15:15:14Z"/>
          <w:rFonts w:asciiTheme="minorAscii"/>
          <w:b/>
          <w:bCs/>
          <w:szCs w:val="21"/>
          <w:rPrChange w:id="30" w:author="Meeting" w:date="2018-11-26T15:33:17Z">
            <w:rPr>
              <w:ins w:id="31" w:author="Meeting" w:date="2018-11-26T15:15:14Z"/>
              <w:b/>
              <w:bCs/>
            </w:rPr>
          </w:rPrChange>
        </w:rPr>
      </w:pPr>
      <w:ins w:id="32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33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fldChar w:fldCharType="begin"/>
        </w:r>
      </w:ins>
      <w:ins w:id="35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36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instrText xml:space="preserve"> HYPERLINK "F:/software/%E6%9C%89%E9%81%93%E8%AF%8D%E5%85%B8/Youdao/Dict/8.3.1.0/resultui/html/index.html" \l "/javascript:;" </w:instrText>
        </w:r>
      </w:ins>
      <w:ins w:id="38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39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fldChar w:fldCharType="separate"/>
        </w:r>
      </w:ins>
      <w:ins w:id="41" w:author="Meeting" w:date="2018-11-26T15:32:47Z">
        <w:r>
          <w:rPr>
            <w:rStyle w:val="6"/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42" w:author="Meeting" w:date="2018-11-26T15:33:17Z">
              <w:rPr>
                <w:rStyle w:val="6"/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t>phone</w:t>
        </w:r>
      </w:ins>
      <w:ins w:id="44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45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fldChar w:fldCharType="end"/>
        </w:r>
      </w:ins>
      <w:ins w:id="47" w:author="Meeting" w:date="2018-11-26T15:32:52Z">
        <w:r>
          <w:rPr>
            <w:rFonts w:hint="eastAsia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lang w:val="en-US" w:eastAsia="zh-CN"/>
            <w:rPrChange w:id="48" w:author="Meeting" w:date="2018-11-26T15:33:17Z">
              <w:rPr>
                <w:rFonts w:hint="eastAsia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  <w:lang w:val="en-US" w:eastAsia="zh-CN"/>
              </w:rPr>
            </w:rPrChange>
          </w:rPr>
          <w:t>_</w:t>
        </w:r>
      </w:ins>
      <w:ins w:id="50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51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fldChar w:fldCharType="begin"/>
        </w:r>
      </w:ins>
      <w:ins w:id="53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54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instrText xml:space="preserve"> HYPERLINK "F:/software/%E6%9C%89%E9%81%93%E8%AF%8D%E5%85%B8/Youdao/Dict/8.3.1.0/resultui/html/index.html" \l "/javascript:;" </w:instrText>
        </w:r>
      </w:ins>
      <w:ins w:id="56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57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fldChar w:fldCharType="separate"/>
        </w:r>
      </w:ins>
      <w:ins w:id="59" w:author="Meeting" w:date="2018-11-26T15:32:47Z">
        <w:r>
          <w:rPr>
            <w:rStyle w:val="6"/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60" w:author="Meeting" w:date="2018-11-26T15:33:17Z">
              <w:rPr>
                <w:rStyle w:val="6"/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t>address</w:t>
        </w:r>
      </w:ins>
      <w:ins w:id="62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63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fldChar w:fldCharType="end"/>
        </w:r>
      </w:ins>
      <w:ins w:id="65" w:author="Administrator" w:date="2018-11-23T14:29:00Z">
        <w:r>
          <w:rPr>
            <w:rFonts w:hint="eastAsia" w:asciiTheme="minorAscii"/>
            <w:b/>
            <w:bCs/>
            <w:szCs w:val="21"/>
            <w:rPrChange w:id="66" w:author="Meeting" w:date="2018-11-26T15:33:17Z">
              <w:rPr>
                <w:rFonts w:hint="eastAsia"/>
                <w:b/>
                <w:bCs/>
              </w:rPr>
            </w:rPrChange>
          </w:rPr>
          <w:t>手表通讯录</w:t>
        </w:r>
      </w:ins>
    </w:p>
    <w:p>
      <w:pPr>
        <w:numPr>
          <w:ilvl w:val="0"/>
          <w:numId w:val="2"/>
        </w:numPr>
        <w:ind w:left="420"/>
        <w:rPr>
          <w:ins w:id="69" w:author="Meeting" w:date="2018-11-26T16:10:25Z"/>
          <w:rFonts w:hint="eastAsia" w:eastAsiaTheme="minorEastAsia"/>
          <w:lang w:val="en-US" w:eastAsia="zh-CN"/>
        </w:rPr>
        <w:pPrChange w:id="68" w:author="Meeting" w:date="2018-11-26T16:10:25Z">
          <w:pPr>
            <w:numPr>
              <w:ilvl w:val="1"/>
              <w:numId w:val="1"/>
            </w:numPr>
          </w:pPr>
        </w:pPrChange>
      </w:pPr>
      <w:ins w:id="70" w:author="Meeting" w:date="2018-11-26T15:33:07Z">
        <w:r>
          <w:rPr>
            <w:rFonts w:hint="eastAsia" w:asciiTheme="minorAscii"/>
            <w:b/>
            <w:bCs/>
            <w:szCs w:val="21"/>
            <w:lang w:val="en-US" w:eastAsia="zh-CN"/>
            <w:rPrChange w:id="71" w:author="Meeting" w:date="2018-11-26T15:33:17Z">
              <w:rPr>
                <w:rFonts w:hint="eastAsia"/>
                <w:b/>
                <w:bCs/>
                <w:lang w:val="en-US" w:eastAsia="zh-CN"/>
              </w:rPr>
            </w:rPrChange>
          </w:rPr>
          <w:t>Emoji</w:t>
        </w:r>
      </w:ins>
      <w:ins w:id="73" w:author="Meeting" w:date="2018-11-26T15:33:08Z">
        <w:r>
          <w:rPr>
            <w:rFonts w:hint="eastAsia" w:asciiTheme="minorAscii"/>
            <w:b/>
            <w:bCs/>
            <w:szCs w:val="21"/>
            <w:lang w:val="en-US" w:eastAsia="zh-CN"/>
            <w:rPrChange w:id="74" w:author="Meeting" w:date="2018-11-26T15:33:17Z">
              <w:rPr>
                <w:rFonts w:hint="eastAsia"/>
                <w:b/>
                <w:bCs/>
                <w:lang w:val="en-US" w:eastAsia="zh-CN"/>
              </w:rPr>
            </w:rPrChange>
          </w:rPr>
          <w:t xml:space="preserve"> </w:t>
        </w:r>
      </w:ins>
      <w:ins w:id="76" w:author="Meeting" w:date="2018-11-26T15:15:14Z">
        <w:r>
          <w:rPr>
            <w:rFonts w:hint="eastAsia" w:asciiTheme="minorAscii"/>
            <w:b/>
            <w:bCs/>
            <w:szCs w:val="21"/>
            <w:lang w:val="en-US" w:eastAsia="zh-CN"/>
            <w:rPrChange w:id="77" w:author="Meeting" w:date="2018-11-26T15:33:17Z">
              <w:rPr>
                <w:rFonts w:hint="eastAsia"/>
                <w:b/>
                <w:bCs/>
                <w:lang w:val="en-US" w:eastAsia="zh-CN"/>
              </w:rPr>
            </w:rPrChange>
          </w:rPr>
          <w:t xml:space="preserve">表情包 </w:t>
        </w:r>
      </w:ins>
    </w:p>
    <w:p>
      <w:pPr>
        <w:numPr>
          <w:ilvl w:val="0"/>
          <w:numId w:val="2"/>
        </w:numPr>
        <w:ind w:left="420"/>
        <w:rPr>
          <w:rFonts w:asciiTheme="minorAscii"/>
          <w:b/>
          <w:bCs/>
          <w:szCs w:val="21"/>
          <w:rPrChange w:id="80" w:author="Meeting" w:date="2018-11-26T15:33:17Z">
            <w:rPr>
              <w:b/>
              <w:bCs/>
            </w:rPr>
          </w:rPrChange>
        </w:rPr>
        <w:pPrChange w:id="79" w:author="Meeting" w:date="2018-11-26T16:10:28Z">
          <w:pPr>
            <w:numPr>
              <w:ilvl w:val="0"/>
              <w:numId w:val="2"/>
            </w:numPr>
            <w:ind w:left="420"/>
          </w:pPr>
        </w:pPrChange>
      </w:pPr>
      <w:ins w:id="81" w:author="Meeting" w:date="2018-11-26T16:10:22Z">
        <w:r>
          <w:rPr>
            <w:rFonts w:hint="eastAsia"/>
            <w:b/>
            <w:bCs/>
            <w:rPrChange w:id="82" w:author="Meeting" w:date="2018-11-26T16:10:33Z">
              <w:rPr>
                <w:rFonts w:hint="eastAsia"/>
              </w:rPr>
            </w:rPrChange>
          </w:rPr>
          <w:t>table Watch_history</w:t>
        </w:r>
      </w:ins>
      <w:ins w:id="84" w:author="Meeting" w:date="2018-11-26T16:10:22Z">
        <w:r>
          <w:rPr>
            <w:rFonts w:hint="eastAsia"/>
            <w:lang w:val="en-US" w:eastAsia="zh-CN"/>
          </w:rPr>
          <w:t xml:space="preserve"> </w:t>
        </w:r>
      </w:ins>
      <w:ins w:id="85" w:author="Meeting" w:date="2018-11-26T16:10:22Z">
        <w:r>
          <w:rPr>
            <w:rFonts w:hint="eastAsia"/>
            <w:b/>
            <w:bCs/>
            <w:lang w:val="en-US" w:eastAsia="zh-CN"/>
          </w:rPr>
          <w:t>手表消息记录</w:t>
        </w:r>
      </w:ins>
    </w:p>
    <w:p>
      <w:pPr>
        <w:rPr>
          <w:b/>
          <w:bCs/>
        </w:rPr>
      </w:pP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数据库表设计</w:t>
      </w: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设备信息表watch_device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 comment</w:t>
      </w:r>
      <w:del w:id="86" w:author="Meeting" w:date="2018-11-26T15:50:26Z">
        <w:r>
          <w:rPr>
            <w:rFonts w:hint="eastAsia"/>
          </w:rPr>
          <w:delText xml:space="preserve"> </w:delText>
        </w:r>
      </w:del>
      <w:del w:id="87" w:author="Meeting" w:date="2018-11-26T15:50:26Z">
        <w:r>
          <w:rPr/>
          <w:delText>‘</w:delText>
        </w:r>
      </w:del>
      <w:ins w:id="88" w:author="Meeting" w:date="2018-11-26T15:50:26Z">
        <w:r>
          <w:rPr>
            <w:rFonts w:hint="eastAsia"/>
            <w:lang w:eastAsia="zh-CN"/>
          </w:rPr>
          <w:t xml:space="preserve"> '</w:t>
        </w:r>
      </w:ins>
      <w:r>
        <w:rPr>
          <w:rFonts w:hint="eastAsia"/>
        </w:rPr>
        <w:t>watch用户ID</w:t>
      </w:r>
      <w:del w:id="89" w:author="Meeting" w:date="2018-11-26T15:24:32Z">
        <w:r>
          <w:rPr/>
          <w:delText>’</w:delText>
        </w:r>
      </w:del>
      <w:ins w:id="90" w:author="Meeting" w:date="2018-11-26T15:24:32Z">
        <w:r>
          <w:rPr>
            <w:rFonts w:hint="eastAsia"/>
            <w:lang w:eastAsia="zh-CN"/>
          </w:rPr>
          <w:t>'</w:t>
        </w:r>
      </w:ins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C_password varchar(40) comment</w:t>
      </w:r>
      <w:del w:id="91" w:author="Meeting" w:date="2018-11-26T15:50:26Z">
        <w:r>
          <w:rPr>
            <w:rFonts w:hint="eastAsia"/>
          </w:rPr>
          <w:delText xml:space="preserve"> </w:delText>
        </w:r>
      </w:del>
      <w:del w:id="92" w:author="Meeting" w:date="2018-11-26T15:50:26Z">
        <w:r>
          <w:rPr/>
          <w:delText>‘</w:delText>
        </w:r>
      </w:del>
      <w:ins w:id="93" w:author="Meeting" w:date="2018-11-26T15:50:26Z">
        <w:r>
          <w:rPr>
            <w:rFonts w:hint="eastAsia"/>
            <w:lang w:eastAsia="zh-CN"/>
          </w:rPr>
          <w:t xml:space="preserve"> '</w:t>
        </w:r>
      </w:ins>
      <w:r>
        <w:rPr>
          <w:rFonts w:hint="eastAsia"/>
        </w:rPr>
        <w:t>watch用户密码</w:t>
      </w:r>
      <w:del w:id="94" w:author="Meeting" w:date="2018-11-26T15:24:32Z">
        <w:r>
          <w:rPr/>
          <w:delText>’</w:delText>
        </w:r>
      </w:del>
      <w:ins w:id="95" w:author="Meeting" w:date="2018-11-26T15:24:32Z">
        <w:r>
          <w:rPr>
            <w:rFonts w:hint="eastAsia"/>
            <w:lang w:eastAsia="zh-CN"/>
          </w:rPr>
          <w:t>'</w:t>
        </w:r>
      </w:ins>
      <w:r>
        <w:rPr>
          <w:rFonts w:hint="eastAsia"/>
        </w:rPr>
        <w:t>,</w:t>
      </w:r>
    </w:p>
    <w:p>
      <w:pPr>
        <w:ind w:left="420" w:firstLine="420"/>
        <w:rPr>
          <w:ins w:id="96" w:author="Administrator" w:date="2018-11-23T14:04:00Z"/>
        </w:rPr>
      </w:pPr>
      <w:r>
        <w:rPr>
          <w:rFonts w:hint="eastAsia"/>
        </w:rPr>
        <w:t>C_Phone_number Varchar(15) comment</w:t>
      </w:r>
      <w:del w:id="97" w:author="Meeting" w:date="2018-11-26T15:50:26Z">
        <w:r>
          <w:rPr>
            <w:rFonts w:hint="eastAsia"/>
          </w:rPr>
          <w:delText xml:space="preserve"> </w:delText>
        </w:r>
      </w:del>
      <w:del w:id="98" w:author="Meeting" w:date="2018-11-26T15:50:26Z">
        <w:r>
          <w:rPr/>
          <w:delText>‘</w:delText>
        </w:r>
      </w:del>
      <w:ins w:id="99" w:author="Meeting" w:date="2018-11-26T15:50:26Z">
        <w:r>
          <w:rPr>
            <w:rFonts w:hint="eastAsia"/>
            <w:lang w:eastAsia="zh-CN"/>
          </w:rPr>
          <w:t xml:space="preserve"> '</w:t>
        </w:r>
      </w:ins>
      <w:r>
        <w:rPr>
          <w:rFonts w:hint="eastAsia"/>
        </w:rPr>
        <w:t>手机号码</w:t>
      </w:r>
      <w:del w:id="100" w:author="Meeting" w:date="2018-11-26T15:24:32Z">
        <w:r>
          <w:rPr/>
          <w:delText>’</w:delText>
        </w:r>
      </w:del>
      <w:ins w:id="101" w:author="Meeting" w:date="2018-11-26T15:24:32Z">
        <w:r>
          <w:rPr>
            <w:rFonts w:hint="eastAsia"/>
            <w:lang w:eastAsia="zh-CN"/>
          </w:rPr>
          <w:t>'</w:t>
        </w:r>
      </w:ins>
      <w:r>
        <w:rPr>
          <w:rFonts w:hint="eastAsia"/>
        </w:rPr>
        <w:t>,</w:t>
      </w:r>
      <w:r>
        <w:rPr>
          <w:rFonts w:hint="eastAsia"/>
        </w:rPr>
        <w:tab/>
      </w:r>
    </w:p>
    <w:p>
      <w:pPr>
        <w:ind w:left="420" w:firstLine="420"/>
        <w:rPr>
          <w:ins w:id="102" w:author="Administrator" w:date="2018-11-23T14:06:00Z"/>
          <w:rFonts w:hint="eastAsia" w:eastAsiaTheme="minorEastAsia"/>
          <w:lang w:val="en-US" w:eastAsia="zh-CN"/>
        </w:rPr>
      </w:pPr>
      <w:ins w:id="103" w:author="Administrator" w:date="2018-11-23T14:04:00Z">
        <w:r>
          <w:rPr>
            <w:rFonts w:hint="eastAsia"/>
          </w:rPr>
          <w:t>C_deviceIMEI Varchar(</w:t>
        </w:r>
      </w:ins>
      <w:ins w:id="104" w:author="Administrator" w:date="2018-11-23T14:06:00Z">
        <w:r>
          <w:rPr>
            <w:rFonts w:hint="eastAsia"/>
          </w:rPr>
          <w:t>20</w:t>
        </w:r>
      </w:ins>
      <w:ins w:id="105" w:author="Administrator" w:date="2018-11-23T14:04:00Z">
        <w:r>
          <w:rPr>
            <w:rFonts w:hint="eastAsia"/>
          </w:rPr>
          <w:t>)</w:t>
        </w:r>
      </w:ins>
      <w:ins w:id="106" w:author="Administrator" w:date="2018-11-23T14:06:00Z">
        <w:r>
          <w:rPr>
            <w:rFonts w:hint="eastAsia"/>
          </w:rPr>
          <w:t xml:space="preserve"> comment</w:t>
        </w:r>
      </w:ins>
      <w:ins w:id="107" w:author="Administrator" w:date="2018-11-23T14:06:00Z">
        <w:del w:id="108" w:author="Meeting" w:date="2018-11-26T15:24:32Z">
          <w:r>
            <w:rPr/>
            <w:delText>’</w:delText>
          </w:r>
        </w:del>
      </w:ins>
      <w:ins w:id="109" w:author="Meeting" w:date="2018-11-26T15:24:32Z">
        <w:r>
          <w:rPr>
            <w:rFonts w:hint="eastAsia"/>
            <w:lang w:eastAsia="zh-CN"/>
          </w:rPr>
          <w:t>'</w:t>
        </w:r>
      </w:ins>
      <w:ins w:id="110" w:author="Administrator" w:date="2018-11-23T14:06:00Z">
        <w:r>
          <w:rPr>
            <w:rFonts w:hint="eastAsia"/>
          </w:rPr>
          <w:t>设备IMEI</w:t>
        </w:r>
      </w:ins>
      <w:ins w:id="111" w:author="Administrator" w:date="2018-11-23T14:06:00Z">
        <w:del w:id="112" w:author="Meeting" w:date="2018-11-26T15:24:32Z">
          <w:r>
            <w:rPr/>
            <w:delText>’</w:delText>
          </w:r>
        </w:del>
      </w:ins>
      <w:ins w:id="113" w:author="Meeting" w:date="2018-11-26T15:24:32Z">
        <w:r>
          <w:rPr>
            <w:rFonts w:hint="eastAsia"/>
            <w:lang w:eastAsia="zh-CN"/>
          </w:rPr>
          <w:t>'</w:t>
        </w:r>
      </w:ins>
      <w:ins w:id="114" w:author="Meeting" w:date="2018-11-26T15:03:27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ins w:id="115" w:author="Administrator" w:date="2018-11-23T14:16:00Z"/>
          <w:rFonts w:hint="eastAsia" w:eastAsiaTheme="minorEastAsia"/>
          <w:lang w:val="en-US" w:eastAsia="zh-CN"/>
        </w:rPr>
      </w:pPr>
      <w:ins w:id="116" w:author="Administrator" w:date="2018-11-23T14:06:00Z">
        <w:r>
          <w:rPr>
            <w:rFonts w:hint="eastAsia"/>
          </w:rPr>
          <w:t>C_phoneIMSI</w:t>
        </w:r>
      </w:ins>
      <w:ins w:id="117" w:author="Administrator" w:date="2018-11-23T14:07:00Z">
        <w:r>
          <w:rPr>
            <w:rFonts w:hint="eastAsia"/>
          </w:rPr>
          <w:t xml:space="preserve"> Varchar(20)comment</w:t>
        </w:r>
      </w:ins>
      <w:ins w:id="118" w:author="Administrator" w:date="2018-11-23T14:07:00Z">
        <w:del w:id="119" w:author="Meeting" w:date="2018-11-26T15:24:32Z">
          <w:r>
            <w:rPr/>
            <w:delText>’</w:delText>
          </w:r>
        </w:del>
      </w:ins>
      <w:ins w:id="120" w:author="Meeting" w:date="2018-11-26T15:24:32Z">
        <w:r>
          <w:rPr>
            <w:rFonts w:hint="eastAsia"/>
            <w:lang w:eastAsia="zh-CN"/>
          </w:rPr>
          <w:t>'</w:t>
        </w:r>
      </w:ins>
      <w:ins w:id="121" w:author="Administrator" w:date="2018-11-23T14:07:00Z">
        <w:r>
          <w:rPr>
            <w:rFonts w:hint="eastAsia"/>
          </w:rPr>
          <w:t>SIM卡</w:t>
        </w:r>
      </w:ins>
      <w:ins w:id="122" w:author="Administrator" w:date="2018-11-23T14:08:00Z">
        <w:r>
          <w:rPr>
            <w:rFonts w:hint="eastAsia"/>
          </w:rPr>
          <w:t>IMSI</w:t>
        </w:r>
      </w:ins>
      <w:ins w:id="123" w:author="Administrator" w:date="2018-11-23T14:07:00Z">
        <w:del w:id="124" w:author="Meeting" w:date="2018-11-26T15:24:32Z">
          <w:r>
            <w:rPr/>
            <w:delText>’</w:delText>
          </w:r>
        </w:del>
      </w:ins>
      <w:ins w:id="125" w:author="Meeting" w:date="2018-11-26T15:24:32Z">
        <w:r>
          <w:rPr>
            <w:rFonts w:hint="eastAsia"/>
            <w:lang w:eastAsia="zh-CN"/>
          </w:rPr>
          <w:t>'</w:t>
        </w:r>
      </w:ins>
      <w:ins w:id="126" w:author="Meeting" w:date="2018-11-26T15:03:26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ins w:id="127" w:author="Administrator" w:date="2018-11-23T14:19:00Z"/>
          <w:rFonts w:hint="eastAsia" w:eastAsiaTheme="minorEastAsia"/>
          <w:lang w:val="en-US" w:eastAsia="zh-CN"/>
        </w:rPr>
      </w:pPr>
      <w:ins w:id="128" w:author="Administrator" w:date="2018-11-23T14:17:00Z">
        <w:r>
          <w:rPr>
            <w:rFonts w:hint="eastAsia"/>
          </w:rPr>
          <w:t>n</w:t>
        </w:r>
      </w:ins>
      <w:ins w:id="129" w:author="Administrator" w:date="2018-11-23T14:16:00Z">
        <w:r>
          <w:rPr>
            <w:rFonts w:hint="eastAsia"/>
          </w:rPr>
          <w:t>_</w:t>
        </w:r>
      </w:ins>
      <w:ins w:id="130" w:author="Administrator" w:date="2018-11-23T14:17:00Z">
        <w:r>
          <w:rPr>
            <w:rFonts w:hint="eastAsia"/>
          </w:rPr>
          <w:t>devicetype tinyint comment</w:t>
        </w:r>
      </w:ins>
      <w:ins w:id="131" w:author="Administrator" w:date="2018-11-23T14:18:00Z">
        <w:del w:id="132" w:author="Meeting" w:date="2018-11-26T15:24:32Z">
          <w:r>
            <w:rPr/>
            <w:delText>’</w:delText>
          </w:r>
        </w:del>
      </w:ins>
      <w:ins w:id="133" w:author="Meeting" w:date="2018-11-26T15:24:32Z">
        <w:r>
          <w:rPr>
            <w:rFonts w:hint="eastAsia"/>
            <w:lang w:eastAsia="zh-CN"/>
          </w:rPr>
          <w:t>'</w:t>
        </w:r>
      </w:ins>
      <w:ins w:id="134" w:author="Administrator" w:date="2018-11-23T14:18:00Z">
        <w:r>
          <w:rPr>
            <w:rFonts w:hint="eastAsia"/>
          </w:rPr>
          <w:t>设备类型：1为手表，</w:t>
        </w:r>
      </w:ins>
      <w:ins w:id="135" w:author="Administrator" w:date="2018-11-23T14:19:00Z">
        <w:r>
          <w:rPr>
            <w:rFonts w:hint="eastAsia"/>
          </w:rPr>
          <w:t>2为功能机，3为其他</w:t>
        </w:r>
      </w:ins>
      <w:ins w:id="136" w:author="Administrator" w:date="2018-11-23T14:18:00Z">
        <w:del w:id="137" w:author="Meeting" w:date="2018-11-26T15:24:32Z">
          <w:r>
            <w:rPr/>
            <w:delText>’</w:delText>
          </w:r>
        </w:del>
      </w:ins>
      <w:ins w:id="138" w:author="Meeting" w:date="2018-11-26T15:24:32Z">
        <w:r>
          <w:rPr>
            <w:rFonts w:hint="eastAsia"/>
            <w:lang w:eastAsia="zh-CN"/>
          </w:rPr>
          <w:t>'</w:t>
        </w:r>
      </w:ins>
      <w:ins w:id="139" w:author="Meeting" w:date="2018-11-26T15:03:25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rFonts w:hint="eastAsia" w:eastAsiaTheme="minorEastAsia"/>
          <w:lang w:val="en-US" w:eastAsia="zh-CN"/>
        </w:rPr>
      </w:pPr>
      <w:ins w:id="140" w:author="Administrator" w:date="2018-11-23T14:19:00Z">
        <w:r>
          <w:rPr>
            <w:rFonts w:hint="eastAsia"/>
          </w:rPr>
          <w:t>C_version Varchar(</w:t>
        </w:r>
      </w:ins>
      <w:ins w:id="141" w:author="Administrator" w:date="2018-11-23T14:20:00Z">
        <w:r>
          <w:rPr>
            <w:rFonts w:hint="eastAsia"/>
          </w:rPr>
          <w:t>40</w:t>
        </w:r>
      </w:ins>
      <w:ins w:id="142" w:author="Administrator" w:date="2018-11-23T14:19:00Z">
        <w:r>
          <w:rPr>
            <w:rFonts w:hint="eastAsia"/>
          </w:rPr>
          <w:t>)</w:t>
        </w:r>
      </w:ins>
      <w:ins w:id="143" w:author="Administrator" w:date="2018-11-23T14:20:00Z">
        <w:r>
          <w:rPr>
            <w:rFonts w:hint="eastAsia"/>
          </w:rPr>
          <w:t xml:space="preserve"> comment</w:t>
        </w:r>
      </w:ins>
      <w:ins w:id="144" w:author="Administrator" w:date="2018-11-23T14:20:00Z">
        <w:del w:id="145" w:author="Meeting" w:date="2018-11-26T15:24:32Z">
          <w:r>
            <w:rPr/>
            <w:delText>’</w:delText>
          </w:r>
        </w:del>
      </w:ins>
      <w:ins w:id="146" w:author="Meeting" w:date="2018-11-26T15:24:32Z">
        <w:r>
          <w:rPr>
            <w:rFonts w:hint="eastAsia"/>
            <w:lang w:eastAsia="zh-CN"/>
          </w:rPr>
          <w:t>'</w:t>
        </w:r>
      </w:ins>
      <w:ins w:id="147" w:author="Administrator" w:date="2018-11-23T14:20:00Z">
        <w:r>
          <w:rPr>
            <w:rFonts w:hint="eastAsia"/>
          </w:rPr>
          <w:t>固件版本</w:t>
        </w:r>
      </w:ins>
      <w:ins w:id="148" w:author="Administrator" w:date="2018-11-23T14:20:00Z">
        <w:del w:id="149" w:author="Meeting" w:date="2018-11-26T15:24:32Z">
          <w:r>
            <w:rPr/>
            <w:delText>’</w:delText>
          </w:r>
        </w:del>
      </w:ins>
      <w:ins w:id="150" w:author="Meeting" w:date="2018-11-26T15:24:32Z">
        <w:r>
          <w:rPr>
            <w:rFonts w:hint="eastAsia"/>
            <w:lang w:eastAsia="zh-CN"/>
          </w:rPr>
          <w:t>'</w:t>
        </w:r>
      </w:ins>
      <w:ins w:id="151" w:author="Meeting" w:date="2018-11-26T15:03:24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del w:id="152" w:author="Meeting" w:date="2018-11-26T15:47:42Z">
        <w:r>
          <w:rPr>
            <w:rFonts w:hint="eastAsia"/>
            <w:lang w:val="en-US"/>
          </w:rPr>
          <w:delText>b</w:delText>
        </w:r>
      </w:del>
      <w:ins w:id="153" w:author="Meeting" w:date="2018-11-26T15:47:42Z">
        <w:r>
          <w:rPr>
            <w:rFonts w:hint="eastAsia"/>
            <w:lang w:val="en-US" w:eastAsia="zh-CN"/>
          </w:rPr>
          <w:t>c</w:t>
        </w:r>
      </w:ins>
      <w:r>
        <w:rPr>
          <w:rFonts w:hint="eastAsia"/>
        </w:rPr>
        <w:t>_Profilephoto</w:t>
      </w:r>
      <w:ins w:id="154" w:author="Meeting" w:date="2018-11-26T15:47:55Z">
        <w:r>
          <w:rPr>
            <w:rFonts w:hint="eastAsia"/>
            <w:lang w:val="en-US" w:eastAsia="zh-CN"/>
          </w:rPr>
          <w:t xml:space="preserve"> </w:t>
        </w:r>
      </w:ins>
      <w:del w:id="155" w:author="Meeting" w:date="2018-11-26T15:47:46Z">
        <w:r>
          <w:rPr>
            <w:rFonts w:hint="eastAsia"/>
            <w:lang w:val="en-US"/>
          </w:rPr>
          <w:delText xml:space="preserve"> blob</w:delText>
        </w:r>
      </w:del>
      <w:ins w:id="156" w:author="Meeting" w:date="2018-11-26T15:47:46Z">
        <w:r>
          <w:rPr>
            <w:rFonts w:hint="eastAsia"/>
            <w:lang w:val="en-US" w:eastAsia="zh-CN"/>
          </w:rPr>
          <w:t>v</w:t>
        </w:r>
      </w:ins>
      <w:ins w:id="157" w:author="Meeting" w:date="2018-11-26T15:47:47Z">
        <w:r>
          <w:rPr>
            <w:rFonts w:hint="eastAsia"/>
            <w:lang w:val="en-US" w:eastAsia="zh-CN"/>
          </w:rPr>
          <w:t>arch</w:t>
        </w:r>
      </w:ins>
      <w:ins w:id="158" w:author="Meeting" w:date="2018-11-26T15:47:49Z">
        <w:r>
          <w:rPr>
            <w:rFonts w:hint="eastAsia"/>
            <w:lang w:val="en-US" w:eastAsia="zh-CN"/>
          </w:rPr>
          <w:t>ar(</w:t>
        </w:r>
      </w:ins>
      <w:ins w:id="159" w:author="Meeting" w:date="2018-11-26T15:47:50Z">
        <w:r>
          <w:rPr>
            <w:rFonts w:hint="eastAsia"/>
            <w:lang w:val="en-US" w:eastAsia="zh-CN"/>
          </w:rPr>
          <w:t>20</w:t>
        </w:r>
      </w:ins>
      <w:ins w:id="160" w:author="Meeting" w:date="2018-11-26T15:47:51Z">
        <w:r>
          <w:rPr>
            <w:rFonts w:hint="eastAsia"/>
            <w:lang w:val="en-US" w:eastAsia="zh-CN"/>
          </w:rPr>
          <w:t>0)</w:t>
        </w:r>
      </w:ins>
      <w:ins w:id="161" w:author="Meeting" w:date="2018-11-26T15:47:52Z">
        <w:r>
          <w:rPr>
            <w:rFonts w:hint="eastAsia"/>
            <w:lang w:val="en-US" w:eastAsia="zh-CN"/>
          </w:rPr>
          <w:t xml:space="preserve"> </w:t>
        </w:r>
      </w:ins>
      <w:r>
        <w:rPr>
          <w:rFonts w:hint="eastAsia"/>
        </w:rPr>
        <w:t xml:space="preserve"> comment </w:t>
      </w:r>
      <w:ins w:id="162" w:author="Meeting" w:date="2018-11-26T15:48:08Z">
        <w:r>
          <w:rPr>
            <w:rFonts w:hint="eastAsia"/>
            <w:lang w:val="en-US" w:eastAsia="zh-CN"/>
          </w:rPr>
          <w:t xml:space="preserve"> </w:t>
        </w:r>
      </w:ins>
      <w:ins w:id="163" w:author="Meeting" w:date="2018-11-26T15:48:05Z">
        <w:r>
          <w:rPr>
            <w:rFonts w:hint="eastAsia"/>
            <w:lang w:eastAsia="zh-CN"/>
          </w:rPr>
          <w:t>'</w:t>
        </w:r>
      </w:ins>
      <w:del w:id="164" w:author="Meeting" w:date="2018-11-26T15:48:02Z">
        <w:r>
          <w:rPr/>
          <w:delText>‘</w:delText>
        </w:r>
      </w:del>
      <w:r>
        <w:rPr>
          <w:rFonts w:hint="eastAsia"/>
        </w:rPr>
        <w:t>头像</w:t>
      </w:r>
      <w:ins w:id="165" w:author="Meeting" w:date="2018-11-26T15:47:59Z">
        <w:r>
          <w:rPr>
            <w:rFonts w:hint="eastAsia"/>
            <w:lang w:val="en-US" w:eastAsia="zh-CN"/>
          </w:rPr>
          <w:t>url</w:t>
        </w:r>
      </w:ins>
      <w:del w:id="166" w:author="Meeting" w:date="2018-11-26T15:24:32Z">
        <w:r>
          <w:rPr/>
          <w:delText>’</w:delText>
        </w:r>
      </w:del>
      <w:ins w:id="167" w:author="Meeting" w:date="2018-11-26T15:24:32Z">
        <w:r>
          <w:rPr>
            <w:rFonts w:hint="eastAsia"/>
            <w:lang w:eastAsia="zh-CN"/>
          </w:rPr>
          <w:t>'</w:t>
        </w:r>
      </w:ins>
      <w:r>
        <w:rPr>
          <w:rFonts w:hint="eastAsia"/>
        </w:rPr>
        <w:t>,</w:t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>C_Nickname Varchar(40) comment '昵称',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>N_Sex tinyint comment '性别：男/女',</w:t>
      </w:r>
    </w:p>
    <w:p>
      <w:pPr>
        <w:ind w:left="420" w:firstLine="420"/>
      </w:pPr>
      <w:r>
        <w:rPr>
          <w:rFonts w:hint="eastAsia"/>
        </w:rPr>
        <w:t>date_birthday datetime comment '出生日期',</w:t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 xml:space="preserve">C_grade Varchar(15) comment '年级', </w:t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>D_height double comment '身高cm',</w:t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>D_weight double comment '体重kg',</w:t>
      </w:r>
    </w:p>
    <w:p>
      <w:pPr>
        <w:ind w:left="420" w:firstLine="420"/>
        <w:rPr>
          <w:ins w:id="168" w:author="Meeting" w:date="2018-11-26T15:43:13Z"/>
          <w:rFonts w:hint="eastAsia"/>
        </w:rPr>
      </w:pPr>
      <w:r>
        <w:rPr>
          <w:rFonts w:hint="eastAsia"/>
        </w:rPr>
        <w:t>c_location varchar(</w:t>
      </w:r>
      <w:ins w:id="169" w:author="Meeting" w:date="2018-11-26T15:30:24Z">
        <w:r>
          <w:rPr>
            <w:rFonts w:hint="eastAsia"/>
          </w:rPr>
          <w:t>255</w:t>
        </w:r>
      </w:ins>
      <w:del w:id="170" w:author="Meeting" w:date="2018-11-26T15:30:24Z">
        <w:r>
          <w:rPr>
            <w:rFonts w:hint="eastAsia"/>
          </w:rPr>
          <w:delText>99</w:delText>
        </w:r>
      </w:del>
      <w:r>
        <w:rPr>
          <w:rFonts w:hint="eastAsia"/>
        </w:rPr>
        <w:t>) comment '</w:t>
      </w:r>
      <w:ins w:id="171" w:author="Meeting" w:date="2018-11-26T15:03:59Z">
        <w:r>
          <w:rPr>
            <w:rFonts w:hint="eastAsia"/>
            <w:lang w:eastAsia="zh-CN"/>
          </w:rPr>
          <w:t>最新</w:t>
        </w:r>
      </w:ins>
      <w:ins w:id="172" w:author="Meeting" w:date="2018-11-26T15:04:01Z">
        <w:r>
          <w:rPr>
            <w:rFonts w:hint="eastAsia"/>
            <w:lang w:eastAsia="zh-CN"/>
          </w:rPr>
          <w:t>的</w:t>
        </w:r>
      </w:ins>
      <w:r>
        <w:rPr>
          <w:rFonts w:hint="eastAsia"/>
        </w:rPr>
        <w:t>坐标经纬度',</w:t>
      </w:r>
    </w:p>
    <w:p>
      <w:pPr>
        <w:ind w:left="420" w:firstLine="420"/>
        <w:rPr>
          <w:ins w:id="173" w:author="Meeting" w:date="2018-11-26T15:44:10Z"/>
          <w:rFonts w:hint="eastAsia"/>
          <w:lang w:val="en-US" w:eastAsia="zh-CN"/>
        </w:rPr>
      </w:pPr>
      <w:ins w:id="174" w:author="Meeting" w:date="2018-11-26T15:43:16Z">
        <w:r>
          <w:rPr>
            <w:rFonts w:hint="eastAsia"/>
            <w:lang w:val="en-US" w:eastAsia="zh-CN"/>
          </w:rPr>
          <w:t>C</w:t>
        </w:r>
      </w:ins>
      <w:ins w:id="175" w:author="Meeting" w:date="2018-11-26T15:43:17Z">
        <w:r>
          <w:rPr>
            <w:rFonts w:hint="eastAsia"/>
            <w:lang w:val="en-US" w:eastAsia="zh-CN"/>
          </w:rPr>
          <w:t>_h</w:t>
        </w:r>
      </w:ins>
      <w:ins w:id="176" w:author="Meeting" w:date="2018-11-26T15:43:18Z">
        <w:r>
          <w:rPr>
            <w:rFonts w:hint="eastAsia"/>
            <w:lang w:val="en-US" w:eastAsia="zh-CN"/>
          </w:rPr>
          <w:t>ome</w:t>
        </w:r>
      </w:ins>
      <w:ins w:id="177" w:author="Meeting" w:date="2018-11-26T15:43:20Z">
        <w:r>
          <w:rPr>
            <w:rFonts w:hint="eastAsia"/>
            <w:lang w:val="en-US" w:eastAsia="zh-CN"/>
          </w:rPr>
          <w:t>Add</w:t>
        </w:r>
      </w:ins>
      <w:ins w:id="178" w:author="Meeting" w:date="2018-11-26T15:43:21Z">
        <w:r>
          <w:rPr>
            <w:rFonts w:hint="eastAsia"/>
            <w:lang w:val="en-US" w:eastAsia="zh-CN"/>
          </w:rPr>
          <w:t>ress</w:t>
        </w:r>
      </w:ins>
      <w:ins w:id="179" w:author="Meeting" w:date="2018-11-26T15:43:22Z">
        <w:r>
          <w:rPr>
            <w:rFonts w:hint="eastAsia"/>
            <w:lang w:val="en-US" w:eastAsia="zh-CN"/>
          </w:rPr>
          <w:t xml:space="preserve"> </w:t>
        </w:r>
      </w:ins>
      <w:ins w:id="180" w:author="Meeting" w:date="2018-11-26T15:43:23Z">
        <w:r>
          <w:rPr>
            <w:rFonts w:hint="eastAsia"/>
            <w:lang w:val="en-US" w:eastAsia="zh-CN"/>
          </w:rPr>
          <w:t>var</w:t>
        </w:r>
      </w:ins>
      <w:ins w:id="181" w:author="Meeting" w:date="2018-11-26T15:43:24Z">
        <w:r>
          <w:rPr>
            <w:rFonts w:hint="eastAsia"/>
            <w:lang w:val="en-US" w:eastAsia="zh-CN"/>
          </w:rPr>
          <w:t>c</w:t>
        </w:r>
      </w:ins>
      <w:ins w:id="182" w:author="Meeting" w:date="2018-11-26T15:43:26Z">
        <w:r>
          <w:rPr>
            <w:rFonts w:hint="eastAsia"/>
            <w:lang w:val="en-US" w:eastAsia="zh-CN"/>
          </w:rPr>
          <w:t>har</w:t>
        </w:r>
      </w:ins>
      <w:ins w:id="183" w:author="Meeting" w:date="2018-11-26T15:43:32Z">
        <w:r>
          <w:rPr>
            <w:rFonts w:hint="eastAsia"/>
            <w:lang w:val="en-US" w:eastAsia="zh-CN"/>
          </w:rPr>
          <w:t>(</w:t>
        </w:r>
      </w:ins>
      <w:ins w:id="184" w:author="Meeting" w:date="2018-11-26T15:43:40Z">
        <w:r>
          <w:rPr>
            <w:rFonts w:hint="eastAsia"/>
            <w:lang w:val="en-US" w:eastAsia="zh-CN"/>
          </w:rPr>
          <w:t>255</w:t>
        </w:r>
      </w:ins>
      <w:ins w:id="185" w:author="Meeting" w:date="2018-11-26T15:43:33Z">
        <w:r>
          <w:rPr>
            <w:rFonts w:hint="eastAsia"/>
            <w:lang w:val="en-US" w:eastAsia="zh-CN"/>
          </w:rPr>
          <w:t>)</w:t>
        </w:r>
      </w:ins>
      <w:ins w:id="186" w:author="Meeting" w:date="2018-11-26T15:43:41Z">
        <w:r>
          <w:rPr>
            <w:rFonts w:hint="eastAsia"/>
            <w:lang w:val="en-US" w:eastAsia="zh-CN"/>
          </w:rPr>
          <w:t xml:space="preserve"> co</w:t>
        </w:r>
      </w:ins>
      <w:ins w:id="187" w:author="Meeting" w:date="2018-11-26T15:43:42Z">
        <w:r>
          <w:rPr>
            <w:rFonts w:hint="eastAsia"/>
            <w:lang w:val="en-US" w:eastAsia="zh-CN"/>
          </w:rPr>
          <w:t>mment</w:t>
        </w:r>
      </w:ins>
      <w:ins w:id="188" w:author="Meeting" w:date="2018-11-26T15:43:43Z">
        <w:r>
          <w:rPr>
            <w:rFonts w:hint="eastAsia"/>
            <w:lang w:val="en-US" w:eastAsia="zh-CN"/>
          </w:rPr>
          <w:t xml:space="preserve"> </w:t>
        </w:r>
      </w:ins>
      <w:ins w:id="189" w:author="Meeting" w:date="2018-11-26T15:43:49Z">
        <w:r>
          <w:rPr>
            <w:rFonts w:hint="eastAsia"/>
          </w:rPr>
          <w:t>'</w:t>
        </w:r>
      </w:ins>
      <w:ins w:id="190" w:author="Meeting" w:date="2018-11-26T15:44:01Z">
        <w:r>
          <w:rPr>
            <w:rFonts w:hint="eastAsia"/>
            <w:lang w:eastAsia="zh-CN"/>
          </w:rPr>
          <w:t>家庭</w:t>
        </w:r>
      </w:ins>
      <w:ins w:id="191" w:author="Meeting" w:date="2018-11-26T15:44:03Z">
        <w:r>
          <w:rPr>
            <w:rFonts w:hint="eastAsia"/>
            <w:lang w:eastAsia="zh-CN"/>
          </w:rPr>
          <w:t>地址</w:t>
        </w:r>
      </w:ins>
      <w:ins w:id="192" w:author="Meeting" w:date="2018-11-26T15:43:51Z">
        <w:r>
          <w:rPr>
            <w:rFonts w:hint="eastAsia"/>
          </w:rPr>
          <w:t>'</w:t>
        </w:r>
      </w:ins>
      <w:ins w:id="193" w:author="Meeting" w:date="2018-11-26T15:43:52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ins w:id="194" w:author="Meeting" w:date="2018-11-26T15:44:37Z"/>
          <w:rFonts w:hint="eastAsia"/>
          <w:lang w:val="en-US" w:eastAsia="zh-CN"/>
        </w:rPr>
      </w:pPr>
      <w:ins w:id="195" w:author="Meeting" w:date="2018-11-26T15:44:17Z">
        <w:r>
          <w:rPr>
            <w:rFonts w:hint="eastAsia"/>
            <w:lang w:val="en-US" w:eastAsia="zh-CN"/>
          </w:rPr>
          <w:t>C_</w:t>
        </w:r>
      </w:ins>
      <w:ins w:id="196" w:author="Meeting" w:date="2018-11-26T15:44:24Z">
        <w:r>
          <w:rPr>
            <w:rFonts w:hint="eastAsia"/>
            <w:lang w:val="en-US" w:eastAsia="zh-CN"/>
          </w:rPr>
          <w:t>school</w:t>
        </w:r>
      </w:ins>
      <w:ins w:id="197" w:author="Meeting" w:date="2018-11-26T15:44:17Z">
        <w:r>
          <w:rPr>
            <w:rFonts w:hint="eastAsia"/>
            <w:lang w:val="en-US" w:eastAsia="zh-CN"/>
          </w:rPr>
          <w:t xml:space="preserve">Address varchar(255) comment </w:t>
        </w:r>
      </w:ins>
      <w:ins w:id="198" w:author="Meeting" w:date="2018-11-26T15:44:17Z">
        <w:r>
          <w:rPr>
            <w:rFonts w:hint="eastAsia"/>
          </w:rPr>
          <w:t>'</w:t>
        </w:r>
      </w:ins>
      <w:ins w:id="199" w:author="Meeting" w:date="2018-11-26T15:44:32Z">
        <w:r>
          <w:rPr>
            <w:rFonts w:hint="eastAsia"/>
            <w:lang w:eastAsia="zh-CN"/>
          </w:rPr>
          <w:t>学校</w:t>
        </w:r>
      </w:ins>
      <w:ins w:id="200" w:author="Meeting" w:date="2018-11-26T15:44:17Z">
        <w:r>
          <w:rPr>
            <w:rFonts w:hint="eastAsia"/>
            <w:lang w:eastAsia="zh-CN"/>
          </w:rPr>
          <w:t>地址</w:t>
        </w:r>
      </w:ins>
      <w:ins w:id="201" w:author="Meeting" w:date="2018-11-26T15:44:17Z">
        <w:r>
          <w:rPr>
            <w:rFonts w:hint="eastAsia"/>
          </w:rPr>
          <w:t>'</w:t>
        </w:r>
      </w:ins>
      <w:ins w:id="202" w:author="Meeting" w:date="2018-11-26T15:44:17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ins w:id="203" w:author="Meeting" w:date="2018-11-26T15:45:30Z"/>
          <w:rFonts w:hint="eastAsia"/>
          <w:lang w:val="en-US" w:eastAsia="zh-CN"/>
        </w:rPr>
      </w:pPr>
      <w:ins w:id="204" w:author="Meeting" w:date="2018-11-26T15:44:42Z">
        <w:r>
          <w:rPr>
            <w:rFonts w:hint="eastAsia"/>
            <w:lang w:val="en-US" w:eastAsia="zh-CN"/>
          </w:rPr>
          <w:t>n</w:t>
        </w:r>
      </w:ins>
      <w:ins w:id="205" w:author="Meeting" w:date="2018-11-26T15:44:43Z">
        <w:r>
          <w:rPr>
            <w:rFonts w:hint="eastAsia"/>
            <w:lang w:val="en-US" w:eastAsia="zh-CN"/>
          </w:rPr>
          <w:t>_</w:t>
        </w:r>
      </w:ins>
      <w:ins w:id="206" w:author="Meeting" w:date="2018-11-26T15:44:49Z">
        <w:r>
          <w:rPr>
            <w:rFonts w:hint="eastAsia"/>
            <w:lang w:val="en-US" w:eastAsia="zh-CN"/>
          </w:rPr>
          <w:t>com</w:t>
        </w:r>
      </w:ins>
      <w:ins w:id="207" w:author="Meeting" w:date="2018-11-26T15:44:50Z">
        <w:r>
          <w:rPr>
            <w:rFonts w:hint="eastAsia"/>
            <w:lang w:val="en-US" w:eastAsia="zh-CN"/>
          </w:rPr>
          <w:t>e</w:t>
        </w:r>
      </w:ins>
      <w:ins w:id="208" w:author="Meeting" w:date="2018-11-26T15:44:51Z">
        <w:r>
          <w:rPr>
            <w:rFonts w:hint="eastAsia"/>
            <w:lang w:val="en-US" w:eastAsia="zh-CN"/>
          </w:rPr>
          <w:t>time</w:t>
        </w:r>
      </w:ins>
      <w:ins w:id="209" w:author="Meeting" w:date="2018-11-26T15:44:53Z">
        <w:r>
          <w:rPr>
            <w:rFonts w:hint="eastAsia"/>
            <w:lang w:val="en-US" w:eastAsia="zh-CN"/>
          </w:rPr>
          <w:t xml:space="preserve"> </w:t>
        </w:r>
      </w:ins>
      <w:ins w:id="210" w:author="Meeting" w:date="2018-11-26T15:44:54Z">
        <w:r>
          <w:rPr>
            <w:rFonts w:hint="eastAsia"/>
            <w:lang w:val="en-US" w:eastAsia="zh-CN"/>
          </w:rPr>
          <w:t>int</w:t>
        </w:r>
      </w:ins>
      <w:ins w:id="211" w:author="Meeting" w:date="2018-11-26T15:44:55Z">
        <w:r>
          <w:rPr>
            <w:rFonts w:hint="eastAsia"/>
            <w:lang w:val="en-US" w:eastAsia="zh-CN"/>
          </w:rPr>
          <w:t>(15</w:t>
        </w:r>
      </w:ins>
      <w:ins w:id="212" w:author="Meeting" w:date="2018-11-26T15:44:56Z">
        <w:r>
          <w:rPr>
            <w:rFonts w:hint="eastAsia"/>
            <w:lang w:val="en-US" w:eastAsia="zh-CN"/>
          </w:rPr>
          <w:t>)</w:t>
        </w:r>
      </w:ins>
      <w:ins w:id="213" w:author="Meeting" w:date="2018-11-26T15:45:14Z">
        <w:r>
          <w:rPr>
            <w:rFonts w:hint="eastAsia"/>
            <w:lang w:val="en-US" w:eastAsia="zh-CN"/>
          </w:rPr>
          <w:t xml:space="preserve"> </w:t>
        </w:r>
      </w:ins>
      <w:ins w:id="214" w:author="Meeting" w:date="2018-11-26T15:45:14Z">
        <w:r>
          <w:rPr>
            <w:rFonts w:hint="eastAsia"/>
          </w:rPr>
          <w:t xml:space="preserve"> comment</w:t>
        </w:r>
      </w:ins>
      <w:ins w:id="215" w:author="Meeting" w:date="2018-11-26T15:45:14Z">
        <w:r>
          <w:rPr>
            <w:rFonts w:hint="eastAsia"/>
            <w:lang w:val="en-US" w:eastAsia="zh-CN"/>
          </w:rPr>
          <w:t xml:space="preserve"> </w:t>
        </w:r>
      </w:ins>
      <w:ins w:id="216" w:author="Meeting" w:date="2018-11-26T15:45:14Z">
        <w:r>
          <w:rPr>
            <w:rFonts w:hint="eastAsia"/>
            <w:lang w:eastAsia="zh-CN"/>
          </w:rPr>
          <w:t>'</w:t>
        </w:r>
      </w:ins>
      <w:ins w:id="217" w:author="Meeting" w:date="2018-11-26T15:45:24Z">
        <w:r>
          <w:rPr>
            <w:rFonts w:hint="eastAsia"/>
            <w:lang w:eastAsia="zh-CN"/>
          </w:rPr>
          <w:t>上学</w:t>
        </w:r>
      </w:ins>
      <w:ins w:id="218" w:author="Meeting" w:date="2018-11-26T15:45:25Z">
        <w:r>
          <w:rPr>
            <w:rFonts w:hint="eastAsia"/>
            <w:lang w:eastAsia="zh-CN"/>
          </w:rPr>
          <w:t>时间</w:t>
        </w:r>
      </w:ins>
      <w:ins w:id="219" w:author="Meeting" w:date="2018-11-26T15:52:26Z">
        <w:r>
          <w:rPr>
            <w:rFonts w:hint="eastAsia"/>
            <w:lang w:eastAsia="zh-CN"/>
          </w:rPr>
          <w:t>(</w:t>
        </w:r>
      </w:ins>
      <w:ins w:id="220" w:author="Meeting" w:date="2018-11-26T15:45:14Z">
        <w:r>
          <w:rPr>
            <w:rFonts w:hint="eastAsia"/>
            <w:lang w:eastAsia="zh-CN"/>
          </w:rPr>
          <w:t>时间戳</w:t>
        </w:r>
      </w:ins>
      <w:ins w:id="221" w:author="Meeting" w:date="2018-11-26T15:52:16Z">
        <w:r>
          <w:rPr>
            <w:rFonts w:hint="eastAsia"/>
            <w:lang w:eastAsia="zh-CN"/>
          </w:rPr>
          <w:t>)</w:t>
        </w:r>
      </w:ins>
      <w:ins w:id="222" w:author="Meeting" w:date="2018-11-26T15:45:14Z">
        <w:r>
          <w:rPr>
            <w:rFonts w:hint="eastAsia"/>
            <w:lang w:eastAsia="zh-CN"/>
          </w:rPr>
          <w:t>'</w:t>
        </w:r>
      </w:ins>
      <w:ins w:id="223" w:author="Meeting" w:date="2018-11-26T15:45:30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rFonts w:hint="eastAsia"/>
          <w:lang w:val="en-US" w:eastAsia="zh-CN"/>
        </w:rPr>
        <w:pPrChange w:id="224" w:author="Meeting" w:date="2018-11-26T15:45:38Z">
          <w:pPr>
            <w:ind w:left="420" w:firstLine="420"/>
          </w:pPr>
        </w:pPrChange>
      </w:pPr>
      <w:ins w:id="225" w:author="Meeting" w:date="2018-11-26T15:45:35Z">
        <w:r>
          <w:rPr>
            <w:rFonts w:hint="eastAsia"/>
            <w:lang w:val="en-US" w:eastAsia="zh-CN"/>
          </w:rPr>
          <w:t>n_</w:t>
        </w:r>
      </w:ins>
      <w:ins w:id="226" w:author="Meeting" w:date="2018-11-26T15:45:43Z">
        <w:r>
          <w:rPr>
            <w:rFonts w:hint="eastAsia"/>
            <w:lang w:val="en-US" w:eastAsia="zh-CN"/>
          </w:rPr>
          <w:t>l</w:t>
        </w:r>
      </w:ins>
      <w:ins w:id="227" w:author="Meeting" w:date="2018-11-26T15:45:44Z">
        <w:r>
          <w:rPr>
            <w:rFonts w:hint="eastAsia"/>
            <w:lang w:val="en-US" w:eastAsia="zh-CN"/>
          </w:rPr>
          <w:t>eave</w:t>
        </w:r>
      </w:ins>
      <w:ins w:id="228" w:author="Meeting" w:date="2018-11-26T15:45:35Z">
        <w:r>
          <w:rPr>
            <w:rFonts w:hint="eastAsia"/>
            <w:lang w:val="en-US" w:eastAsia="zh-CN"/>
          </w:rPr>
          <w:t xml:space="preserve">time int(15) </w:t>
        </w:r>
      </w:ins>
      <w:ins w:id="229" w:author="Meeting" w:date="2018-11-26T15:45:35Z">
        <w:r>
          <w:rPr>
            <w:rFonts w:hint="eastAsia"/>
          </w:rPr>
          <w:t xml:space="preserve"> comment</w:t>
        </w:r>
      </w:ins>
      <w:ins w:id="230" w:author="Meeting" w:date="2018-11-26T15:45:35Z">
        <w:r>
          <w:rPr>
            <w:rFonts w:hint="eastAsia"/>
            <w:lang w:val="en-US" w:eastAsia="zh-CN"/>
          </w:rPr>
          <w:t xml:space="preserve"> </w:t>
        </w:r>
      </w:ins>
      <w:ins w:id="231" w:author="Meeting" w:date="2018-11-26T15:45:35Z">
        <w:r>
          <w:rPr>
            <w:rFonts w:hint="eastAsia"/>
            <w:lang w:eastAsia="zh-CN"/>
          </w:rPr>
          <w:t>'</w:t>
        </w:r>
      </w:ins>
      <w:ins w:id="232" w:author="Meeting" w:date="2018-11-26T15:45:52Z">
        <w:r>
          <w:rPr>
            <w:rFonts w:hint="eastAsia"/>
            <w:lang w:eastAsia="zh-CN"/>
          </w:rPr>
          <w:t>放学</w:t>
        </w:r>
      </w:ins>
      <w:ins w:id="233" w:author="Meeting" w:date="2018-11-26T15:45:35Z">
        <w:r>
          <w:rPr>
            <w:rFonts w:hint="eastAsia"/>
            <w:lang w:eastAsia="zh-CN"/>
          </w:rPr>
          <w:t>时间</w:t>
        </w:r>
      </w:ins>
      <w:ins w:id="234" w:author="Meeting" w:date="2018-11-26T15:52:26Z">
        <w:r>
          <w:rPr>
            <w:rFonts w:hint="eastAsia"/>
            <w:lang w:eastAsia="zh-CN"/>
          </w:rPr>
          <w:t>(</w:t>
        </w:r>
      </w:ins>
      <w:ins w:id="235" w:author="Meeting" w:date="2018-11-26T15:45:35Z">
        <w:r>
          <w:rPr>
            <w:rFonts w:hint="eastAsia"/>
            <w:lang w:eastAsia="zh-CN"/>
          </w:rPr>
          <w:t>时间戳</w:t>
        </w:r>
      </w:ins>
      <w:ins w:id="236" w:author="Meeting" w:date="2018-11-26T15:52:16Z">
        <w:r>
          <w:rPr>
            <w:rFonts w:hint="eastAsia"/>
            <w:lang w:eastAsia="zh-CN"/>
          </w:rPr>
          <w:t>)</w:t>
        </w:r>
      </w:ins>
      <w:ins w:id="237" w:author="Meeting" w:date="2018-11-26T15:45:35Z">
        <w:r>
          <w:rPr>
            <w:rFonts w:hint="eastAsia"/>
            <w:lang w:eastAsia="zh-CN"/>
          </w:rPr>
          <w:t>'</w:t>
        </w:r>
      </w:ins>
      <w:ins w:id="238" w:author="Meeting" w:date="2018-11-26T15:45:35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r>
        <w:rPr>
          <w:rFonts w:hint="eastAsia"/>
        </w:rPr>
        <w:t>text_device text comment '设置的开关：1通话位置、2设置变更、3手表电量、4通讯录消息、5紧急求助、6守护记录、7安全提醒、8手表话费',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text_manage text comment '管理开关：1上课禁用、2拒接陌生人、3安全守护、4通话位置、5作息提醒、6代收短信、7自动接通、8定时开关机、9接触绑定、10固件版本、11计步开关</w:t>
      </w:r>
      <w:del w:id="239" w:author="Meeting" w:date="2018-11-26T15:02:49Z">
        <w:r>
          <w:rPr>
            <w:rFonts w:hint="eastAsia"/>
          </w:rPr>
          <w:delText>'</w:delText>
        </w:r>
      </w:del>
      <w:r>
        <w:rPr>
          <w:rFonts w:hint="eastAsia"/>
        </w:rPr>
        <w:t>,</w:t>
      </w:r>
      <w:ins w:id="240" w:author="Administrator" w:date="2018-11-23T14:01:00Z">
        <w:r>
          <w:rPr>
            <w:rFonts w:hint="eastAsia"/>
          </w:rPr>
          <w:t>上课禁用、</w:t>
        </w:r>
      </w:ins>
      <w:ins w:id="241" w:author="Administrator" w:date="2018-11-23T14:00:00Z">
        <w:r>
          <w:rPr>
            <w:rFonts w:hint="eastAsia"/>
          </w:rPr>
          <w:t>安全守护、</w:t>
        </w:r>
      </w:ins>
      <w:ins w:id="242" w:author="Administrator" w:date="2018-11-23T14:01:00Z">
        <w:r>
          <w:rPr>
            <w:rFonts w:hint="eastAsia"/>
          </w:rPr>
          <w:t>作息提醒、定时开关机等设置有设置参数</w:t>
        </w:r>
      </w:ins>
      <w:ins w:id="243" w:author="Administrator" w:date="2018-11-23T14:01:00Z">
        <w:del w:id="244" w:author="Meeting" w:date="2018-11-26T15:46:46Z">
          <w:r>
            <w:rPr>
              <w:rFonts w:hint="eastAsia"/>
            </w:rPr>
            <w:delText>，</w:delText>
          </w:r>
        </w:del>
      </w:ins>
      <w:ins w:id="245" w:author="Administrator" w:date="2018-11-23T14:50:00Z">
        <w:del w:id="246" w:author="Meeting" w:date="2018-11-26T15:46:46Z">
          <w:r>
            <w:rPr>
              <w:rFonts w:hint="eastAsia"/>
            </w:rPr>
            <w:delText>如上学时间、放学时间、学校地址、家庭地址等</w:delText>
          </w:r>
        </w:del>
      </w:ins>
      <w:ins w:id="247" w:author="Administrator" w:date="2018-11-23T14:01:00Z">
        <w:del w:id="248" w:author="Meeting" w:date="2018-11-26T15:46:46Z">
          <w:r>
            <w:rPr>
              <w:rFonts w:hint="eastAsia"/>
            </w:rPr>
            <w:delText>需要保存</w:delText>
          </w:r>
        </w:del>
      </w:ins>
      <w:ins w:id="249" w:author="Meeting" w:date="2018-11-26T15:02:51Z">
        <w:r>
          <w:rPr>
            <w:rFonts w:hint="eastAsia"/>
          </w:rPr>
          <w:t>'</w:t>
        </w:r>
      </w:ins>
      <w:ins w:id="250" w:author="Meeting" w:date="2018-11-26T15:02:56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r>
        <w:rPr>
          <w:rFonts w:hint="eastAsia"/>
        </w:rPr>
        <w:t>c_sport varchar(255) comment '运动计步：将每天的步数记录',</w:t>
      </w:r>
    </w:p>
    <w:p>
      <w:pPr>
        <w:ind w:left="420" w:firstLine="420"/>
      </w:pPr>
      <w:r>
        <w:rPr>
          <w:rFonts w:hint="eastAsia"/>
        </w:rPr>
        <w:t>text_watch text comment '手表设置：1铃声音量、2屏幕亮度、3时间格式、4体感接听、5定位模式、6手表短号',</w:t>
      </w:r>
    </w:p>
    <w:p>
      <w:pPr>
        <w:ind w:left="420" w:firstLine="420"/>
      </w:pPr>
      <w:r>
        <w:rPr>
          <w:rFonts w:hint="eastAsia"/>
        </w:rPr>
        <w:t>unique key ukey(c_userID)</w:t>
      </w: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登录记录表 Login 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'用户ID',</w:t>
      </w:r>
    </w:p>
    <w:p>
      <w:pPr>
        <w:ind w:left="420" w:firstLine="420"/>
      </w:pPr>
      <w:r>
        <w:rPr>
          <w:rFonts w:hint="eastAsia"/>
        </w:rPr>
        <w:t>n_type tinyint comment '设备类型：1APP、2watch',</w:t>
      </w:r>
    </w:p>
    <w:p>
      <w:pPr>
        <w:ind w:left="420" w:firstLine="420"/>
      </w:pPr>
      <w:r>
        <w:rPr>
          <w:rFonts w:hint="eastAsia"/>
        </w:rPr>
        <w:t>unique key ukey(c_userID)</w:t>
      </w:r>
    </w:p>
    <w:p>
      <w:pPr>
        <w:ind w:left="420" w:firstLine="420"/>
      </w:pPr>
    </w:p>
    <w:p/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位置表可用 Location_readable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  <w:rPr>
          <w:ins w:id="251" w:author="Administrator" w:date="2018-11-23T14:09:00Z"/>
        </w:rPr>
      </w:pPr>
      <w:r>
        <w:rPr>
          <w:rFonts w:hint="eastAsia"/>
        </w:rPr>
        <w:t>c_userID varchar(40) comment '手表ID',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ins w:id="252" w:author="Administrator" w:date="2018-11-23T14:09:00Z">
        <w:r>
          <w:rPr>
            <w:rFonts w:hint="eastAsia"/>
          </w:rPr>
          <w:t>n_loctype tinyint comment</w:t>
        </w:r>
      </w:ins>
      <w:ins w:id="253" w:author="Meeting" w:date="2018-11-26T15:06:55Z">
        <w:r>
          <w:rPr>
            <w:rFonts w:hint="eastAsia"/>
            <w:lang w:val="en-US" w:eastAsia="zh-CN"/>
          </w:rPr>
          <w:t xml:space="preserve"> </w:t>
        </w:r>
      </w:ins>
      <w:ins w:id="254" w:author="Administrator" w:date="2018-11-23T14:10:00Z">
        <w:del w:id="255" w:author="Meeting" w:date="2018-11-26T15:24:32Z">
          <w:r>
            <w:rPr/>
            <w:delText>’</w:delText>
          </w:r>
        </w:del>
      </w:ins>
      <w:ins w:id="256" w:author="Meeting" w:date="2018-11-26T15:24:32Z">
        <w:r>
          <w:rPr>
            <w:rFonts w:hint="eastAsia"/>
            <w:lang w:eastAsia="zh-CN"/>
          </w:rPr>
          <w:t>'</w:t>
        </w:r>
      </w:ins>
      <w:ins w:id="257" w:author="Administrator" w:date="2018-11-23T14:10:00Z">
        <w:r>
          <w:rPr>
            <w:rFonts w:hint="eastAsia"/>
          </w:rPr>
          <w:t>定位类型</w:t>
        </w:r>
      </w:ins>
      <w:ins w:id="258" w:author="Administrator" w:date="2018-11-23T14:11:00Z">
        <w:r>
          <w:rPr>
            <w:rFonts w:hint="eastAsia"/>
          </w:rPr>
          <w:t>：</w:t>
        </w:r>
      </w:ins>
      <w:ins w:id="259" w:author="Administrator" w:date="2018-11-23T14:12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1</w:t>
        </w:r>
      </w:ins>
      <w:ins w:id="260" w:author="Administrator" w:date="2018-11-23T14:13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.</w:t>
        </w:r>
      </w:ins>
      <w:ins w:id="261" w:author="Administrator" w:date="2018-11-23T14:12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GPS，2</w:t>
        </w:r>
      </w:ins>
      <w:ins w:id="262" w:author="Administrator" w:date="2018-11-23T14:13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.</w:t>
        </w:r>
      </w:ins>
      <w:ins w:id="263" w:author="Administrator" w:date="2018-11-23T14:12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WiFi，3</w:t>
        </w:r>
      </w:ins>
      <w:ins w:id="264" w:author="Administrator" w:date="2018-11-23T14:13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.</w:t>
        </w:r>
      </w:ins>
      <w:ins w:id="265" w:author="Administrator" w:date="2018-11-23T14:12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模糊定位，4</w:t>
        </w:r>
      </w:ins>
      <w:ins w:id="266" w:author="Administrator" w:date="2018-11-23T14:13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.</w:t>
        </w:r>
      </w:ins>
      <w:ins w:id="267" w:author="Administrator" w:date="2018-11-23T14:12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a-gps定位，</w:t>
        </w:r>
      </w:ins>
      <w:ins w:id="268" w:author="Administrator" w:date="2018-11-23T14:13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5.</w:t>
        </w:r>
      </w:ins>
      <w:ins w:id="269" w:author="Administrator" w:date="2018-11-23T14:12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加速传感器定位</w:t>
        </w:r>
      </w:ins>
      <w:ins w:id="270" w:author="Administrator" w:date="2018-11-23T14:18:00Z">
        <w:del w:id="271" w:author="Meeting" w:date="2018-11-26T15:24:32Z">
          <w:r>
            <w:rPr/>
            <w:delText>’</w:delText>
          </w:r>
        </w:del>
      </w:ins>
      <w:ins w:id="272" w:author="Meeting" w:date="2018-11-26T15:24:32Z">
        <w:r>
          <w:rPr>
            <w:rFonts w:hint="eastAsia"/>
            <w:lang w:eastAsia="zh-CN"/>
          </w:rPr>
          <w:t>'</w:t>
        </w:r>
      </w:ins>
      <w:ins w:id="273" w:author="Meeting" w:date="2018-11-26T15:27:29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r>
        <w:rPr>
          <w:rFonts w:hint="eastAsia"/>
        </w:rPr>
        <w:t>n_lng double comment '经度',</w:t>
      </w:r>
    </w:p>
    <w:p>
      <w:pPr>
        <w:ind w:left="420" w:firstLine="420"/>
      </w:pPr>
      <w:r>
        <w:rPr>
          <w:rFonts w:hint="eastAsia"/>
        </w:rPr>
        <w:t>n_lat double comment '纬度',</w:t>
      </w:r>
    </w:p>
    <w:p>
      <w:pPr>
        <w:ind w:left="420" w:firstLine="420"/>
        <w:rPr>
          <w:del w:id="274" w:author="Administrator" w:date="2018-11-23T14:32:00Z"/>
        </w:rPr>
      </w:pPr>
      <w:del w:id="275" w:author="Administrator" w:date="2018-11-23T14:32:00Z">
        <w:r>
          <w:rPr>
            <w:rFonts w:hint="eastAsia"/>
          </w:rPr>
          <w:delText xml:space="preserve">T_time datetime comment </w:delText>
        </w:r>
      </w:del>
      <w:del w:id="276" w:author="Administrator" w:date="2018-11-23T14:32:00Z">
        <w:r>
          <w:rPr/>
          <w:delText>‘</w:delText>
        </w:r>
      </w:del>
      <w:del w:id="277" w:author="Administrator" w:date="2018-11-23T14:32:00Z">
        <w:r>
          <w:rPr>
            <w:rFonts w:hint="eastAsia"/>
          </w:rPr>
          <w:delText>坐标上传时间</w:delText>
        </w:r>
      </w:del>
      <w:del w:id="278" w:author="Administrator" w:date="2018-11-23T14:32:00Z">
        <w:r>
          <w:rPr/>
          <w:delText>’</w:delText>
        </w:r>
      </w:del>
      <w:del w:id="279" w:author="Administrator" w:date="2018-11-23T14:32:00Z">
        <w:r>
          <w:rPr>
            <w:rFonts w:hint="eastAsia"/>
          </w:rPr>
          <w:delText>,</w:delText>
        </w:r>
      </w:del>
    </w:p>
    <w:p>
      <w:pPr>
        <w:ind w:left="420" w:firstLine="420"/>
        <w:rPr>
          <w:ins w:id="280" w:author="Administrator" w:date="2018-11-23T14:32:00Z"/>
          <w:rFonts w:hint="eastAsia" w:eastAsiaTheme="minorEastAsia"/>
          <w:lang w:val="en-US" w:eastAsia="zh-CN"/>
        </w:rPr>
      </w:pPr>
      <w:ins w:id="281" w:author="Administrator" w:date="2018-11-23T14:32:00Z">
        <w:r>
          <w:rPr>
            <w:rFonts w:hint="eastAsia"/>
          </w:rPr>
          <w:t xml:space="preserve">n_time </w:t>
        </w:r>
      </w:ins>
      <w:ins w:id="282" w:author="Administrator" w:date="2018-11-23T14:35:00Z">
        <w:r>
          <w:rPr>
            <w:rFonts w:hint="eastAsia"/>
          </w:rPr>
          <w:t>int(15) comment</w:t>
        </w:r>
      </w:ins>
      <w:ins w:id="283" w:author="Meeting" w:date="2018-11-26T15:07:01Z">
        <w:r>
          <w:rPr>
            <w:rFonts w:hint="eastAsia"/>
            <w:lang w:val="en-US" w:eastAsia="zh-CN"/>
          </w:rPr>
          <w:t xml:space="preserve"> </w:t>
        </w:r>
      </w:ins>
      <w:ins w:id="284" w:author="Administrator" w:date="2018-11-23T14:35:00Z">
        <w:del w:id="285" w:author="Meeting" w:date="2018-11-26T15:24:32Z">
          <w:r>
            <w:rPr/>
            <w:delText>’</w:delText>
          </w:r>
        </w:del>
      </w:ins>
      <w:ins w:id="286" w:author="Meeting" w:date="2018-11-26T15:24:32Z">
        <w:r>
          <w:rPr>
            <w:rFonts w:hint="eastAsia"/>
            <w:lang w:eastAsia="zh-CN"/>
          </w:rPr>
          <w:t>'</w:t>
        </w:r>
      </w:ins>
      <w:ins w:id="287" w:author="Administrator" w:date="2018-11-23T14:35:00Z">
        <w:del w:id="288" w:author="Meeting" w:date="2018-11-26T15:27:15Z">
          <w:r>
            <w:rPr>
              <w:rFonts w:hint="eastAsia"/>
            </w:rPr>
            <w:delText>坐标上传时间</w:delText>
          </w:r>
        </w:del>
      </w:ins>
      <w:ins w:id="289" w:author="Administrator" w:date="2018-11-23T14:35:00Z">
        <w:del w:id="290" w:author="Meeting" w:date="2018-11-26T15:27:15Z">
          <w:r>
            <w:rPr/>
            <w:delText>’</w:delText>
          </w:r>
        </w:del>
      </w:ins>
      <w:ins w:id="291" w:author="Administrator" w:date="2018-11-23T14:35:00Z">
        <w:del w:id="292" w:author="Meeting" w:date="2018-11-26T15:27:15Z">
          <w:r>
            <w:rPr>
              <w:rFonts w:hint="eastAsia"/>
            </w:rPr>
            <w:delText>（时间戳）</w:delText>
          </w:r>
        </w:del>
      </w:ins>
      <w:ins w:id="293" w:author="Meeting" w:date="2018-11-26T15:27:15Z">
        <w:r>
          <w:rPr>
            <w:rFonts w:hint="eastAsia"/>
            <w:lang w:eastAsia="zh-CN"/>
          </w:rPr>
          <w:t>坐标上传时间</w:t>
        </w:r>
      </w:ins>
      <w:ins w:id="294" w:author="Meeting" w:date="2018-11-26T15:51:38Z">
        <w:r>
          <w:rPr>
            <w:rFonts w:hint="eastAsia"/>
            <w:lang w:val="en-US" w:eastAsia="zh-CN"/>
          </w:rPr>
          <w:t>(</w:t>
        </w:r>
      </w:ins>
      <w:ins w:id="295" w:author="Meeting" w:date="2018-11-26T15:27:15Z">
        <w:r>
          <w:rPr>
            <w:rFonts w:hint="eastAsia"/>
            <w:lang w:eastAsia="zh-CN"/>
          </w:rPr>
          <w:t>时间戳</w:t>
        </w:r>
      </w:ins>
      <w:ins w:id="296" w:author="Meeting" w:date="2018-11-26T15:51:35Z">
        <w:r>
          <w:rPr>
            <w:rFonts w:hint="eastAsia"/>
            <w:lang w:val="en-US" w:eastAsia="zh-CN"/>
          </w:rPr>
          <w:t>)</w:t>
        </w:r>
      </w:ins>
      <w:ins w:id="297" w:author="Meeting" w:date="2018-11-26T15:27:15Z">
        <w:r>
          <w:rPr>
            <w:rFonts w:hint="eastAsia"/>
            <w:lang w:eastAsia="zh-CN"/>
          </w:rPr>
          <w:t>'</w:t>
        </w:r>
      </w:ins>
      <w:ins w:id="298" w:author="Meeting" w:date="2018-11-26T15:51:33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r>
        <w:rPr>
          <w:rFonts w:hint="eastAsia"/>
        </w:rPr>
        <w:t>unique key ukey(c_userID)</w:t>
      </w:r>
    </w:p>
    <w:p>
      <w:pPr>
        <w:ind w:left="420" w:firstLine="420"/>
      </w:pP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位置表原始 Location_unreadable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  <w:rPr>
          <w:ins w:id="299" w:author="Administrator" w:date="2018-11-23T14:13:00Z"/>
        </w:rPr>
      </w:pPr>
      <w:r>
        <w:rPr>
          <w:rFonts w:hint="eastAsia"/>
        </w:rPr>
        <w:t>c_userID varchar(40) comment '手表ID',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ins w:id="300" w:author="Administrator" w:date="2018-11-23T14:13:00Z">
        <w:r>
          <w:rPr>
            <w:rFonts w:hint="eastAsia"/>
          </w:rPr>
          <w:t>n_loctype tinyint comment</w:t>
        </w:r>
      </w:ins>
      <w:ins w:id="301" w:author="Administrator" w:date="2018-11-23T14:13:00Z">
        <w:del w:id="302" w:author="Meeting" w:date="2018-11-26T15:24:32Z">
          <w:r>
            <w:rPr/>
            <w:delText>’</w:delText>
          </w:r>
        </w:del>
      </w:ins>
      <w:ins w:id="303" w:author="Meeting" w:date="2018-11-26T15:24:32Z">
        <w:r>
          <w:rPr>
            <w:rFonts w:hint="eastAsia"/>
            <w:lang w:eastAsia="zh-CN"/>
          </w:rPr>
          <w:t>'</w:t>
        </w:r>
      </w:ins>
      <w:ins w:id="304" w:author="Administrator" w:date="2018-11-23T14:13:00Z">
        <w:r>
          <w:rPr>
            <w:rFonts w:hint="eastAsia"/>
          </w:rPr>
          <w:t>定位类型：</w:t>
        </w:r>
      </w:ins>
      <w:ins w:id="305" w:author="Administrator" w:date="2018-11-23T14:13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1.GPS，2.WiFi，3.模糊定位，4.a-gps定位，5.加速传感器定位</w:t>
        </w:r>
      </w:ins>
      <w:ins w:id="306" w:author="Administrator" w:date="2018-11-23T14:18:00Z">
        <w:del w:id="307" w:author="Meeting" w:date="2018-11-26T15:24:32Z">
          <w:r>
            <w:rPr/>
            <w:delText>’</w:delText>
          </w:r>
        </w:del>
      </w:ins>
      <w:ins w:id="308" w:author="Meeting" w:date="2018-11-26T15:24:32Z">
        <w:r>
          <w:rPr>
            <w:rFonts w:hint="eastAsia"/>
            <w:lang w:eastAsia="zh-CN"/>
          </w:rPr>
          <w:t>'</w:t>
        </w:r>
      </w:ins>
      <w:ins w:id="309" w:author="Meeting" w:date="2018-11-26T15:20:08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del w:id="310" w:author="Meeting" w:date="2018-11-26T15:52:55Z"/>
        </w:rPr>
      </w:pPr>
      <w:r>
        <w:rPr>
          <w:rFonts w:hint="eastAsia"/>
        </w:rPr>
        <w:t>c_lng_lat varchar(255) comment '原始数据，待转换为标准经纬度</w:t>
      </w:r>
      <w:del w:id="311" w:author="Meeting" w:date="2018-11-26T15:24:32Z">
        <w:r>
          <w:rPr/>
          <w:delText>’</w:delText>
        </w:r>
      </w:del>
      <w:ins w:id="312" w:author="Meeting" w:date="2018-11-26T15:24:32Z">
        <w:r>
          <w:rPr>
            <w:rFonts w:hint="eastAsia"/>
            <w:lang w:eastAsia="zh-CN"/>
          </w:rPr>
          <w:t>'</w:t>
        </w:r>
      </w:ins>
      <w:r>
        <w:rPr>
          <w:rFonts w:hint="eastAsia"/>
        </w:rPr>
        <w:t>,</w:t>
      </w:r>
    </w:p>
    <w:p>
      <w:pPr>
        <w:ind w:left="420" w:firstLine="420"/>
        <w:rPr>
          <w:ins w:id="314" w:author="Administrator" w:date="2018-11-23T14:36:00Z"/>
        </w:rPr>
        <w:pPrChange w:id="313" w:author="Meeting" w:date="2018-11-26T15:52:55Z">
          <w:pPr>
            <w:ind w:left="420" w:firstLine="420"/>
          </w:pPr>
        </w:pPrChange>
      </w:pPr>
    </w:p>
    <w:p>
      <w:pPr>
        <w:ind w:left="420" w:firstLine="420"/>
        <w:rPr>
          <w:rFonts w:hint="eastAsia" w:eastAsiaTheme="minorEastAsia"/>
          <w:lang w:val="en-US" w:eastAsia="zh-CN"/>
        </w:rPr>
      </w:pPr>
      <w:ins w:id="315" w:author="Administrator" w:date="2018-11-23T14:36:00Z">
        <w:r>
          <w:rPr>
            <w:rFonts w:hint="eastAsia"/>
          </w:rPr>
          <w:t>n_time int(15) comment</w:t>
        </w:r>
      </w:ins>
      <w:ins w:id="316" w:author="Meeting" w:date="2018-11-26T15:27:42Z">
        <w:r>
          <w:rPr>
            <w:rFonts w:hint="eastAsia"/>
            <w:lang w:val="en-US" w:eastAsia="zh-CN"/>
          </w:rPr>
          <w:t xml:space="preserve"> </w:t>
        </w:r>
      </w:ins>
      <w:ins w:id="317" w:author="Administrator" w:date="2018-11-23T14:36:00Z">
        <w:del w:id="318" w:author="Meeting" w:date="2018-11-26T15:24:32Z">
          <w:r>
            <w:rPr/>
            <w:delText>’</w:delText>
          </w:r>
        </w:del>
      </w:ins>
      <w:ins w:id="319" w:author="Meeting" w:date="2018-11-26T15:24:32Z">
        <w:r>
          <w:rPr>
            <w:rFonts w:hint="eastAsia"/>
            <w:lang w:eastAsia="zh-CN"/>
          </w:rPr>
          <w:t>'</w:t>
        </w:r>
      </w:ins>
      <w:ins w:id="320" w:author="Administrator" w:date="2018-11-23T14:36:00Z">
        <w:r>
          <w:rPr>
            <w:rFonts w:hint="eastAsia"/>
          </w:rPr>
          <w:t>坐标上传时间</w:t>
        </w:r>
      </w:ins>
      <w:ins w:id="321" w:author="Administrator" w:date="2018-11-23T14:36:00Z">
        <w:del w:id="322" w:author="Meeting" w:date="2018-11-26T15:24:32Z">
          <w:r>
            <w:rPr/>
            <w:delText>’</w:delText>
          </w:r>
        </w:del>
      </w:ins>
      <w:ins w:id="323" w:author="Administrator" w:date="2018-11-23T14:36:00Z">
        <w:del w:id="324" w:author="Meeting" w:date="2018-11-26T15:52:26Z">
          <w:r>
            <w:rPr>
              <w:rFonts w:hint="eastAsia"/>
            </w:rPr>
            <w:delText>（</w:delText>
          </w:r>
        </w:del>
      </w:ins>
      <w:ins w:id="325" w:author="Meeting" w:date="2018-11-26T15:52:26Z">
        <w:r>
          <w:rPr>
            <w:rFonts w:hint="eastAsia"/>
            <w:lang w:eastAsia="zh-CN"/>
          </w:rPr>
          <w:t>(</w:t>
        </w:r>
      </w:ins>
      <w:ins w:id="326" w:author="Administrator" w:date="2018-11-23T14:36:00Z">
        <w:r>
          <w:rPr>
            <w:rFonts w:hint="eastAsia"/>
          </w:rPr>
          <w:t>时间戳</w:t>
        </w:r>
      </w:ins>
      <w:ins w:id="327" w:author="Administrator" w:date="2018-11-23T14:36:00Z">
        <w:del w:id="328" w:author="Meeting" w:date="2018-11-26T15:52:16Z">
          <w:r>
            <w:rPr>
              <w:rFonts w:hint="eastAsia"/>
            </w:rPr>
            <w:delText>）</w:delText>
          </w:r>
        </w:del>
      </w:ins>
      <w:ins w:id="329" w:author="Meeting" w:date="2018-11-26T15:52:16Z">
        <w:r>
          <w:rPr>
            <w:rFonts w:hint="eastAsia"/>
            <w:lang w:eastAsia="zh-CN"/>
          </w:rPr>
          <w:t>)</w:t>
        </w:r>
      </w:ins>
      <w:ins w:id="330" w:author="Meeting" w:date="2018-11-26T15:27:46Z">
        <w:r>
          <w:rPr>
            <w:rFonts w:hint="eastAsia"/>
            <w:lang w:eastAsia="zh-CN"/>
          </w:rPr>
          <w:t>'</w:t>
        </w:r>
      </w:ins>
      <w:ins w:id="331" w:author="Meeting" w:date="2018-11-26T15:20:11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r>
        <w:rPr>
          <w:rFonts w:hint="eastAsia"/>
        </w:rPr>
        <w:t>unique key ukey(c_userID)</w:t>
      </w:r>
    </w:p>
    <w:p>
      <w:pPr>
        <w:ind w:left="420" w:firstLine="420"/>
      </w:pP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消息表 Message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c_fromID varchar(40) comment '发送消息的ID',</w:t>
      </w:r>
    </w:p>
    <w:p>
      <w:pPr>
        <w:ind w:left="420" w:firstLine="420"/>
        <w:rPr>
          <w:ins w:id="332" w:author="Administrator" w:date="2018-11-23T14:40:00Z"/>
          <w:rFonts w:hint="eastAsia"/>
        </w:rPr>
      </w:pPr>
      <w:r>
        <w:rPr>
          <w:rFonts w:hint="eastAsia"/>
        </w:rPr>
        <w:t>n_from_type tinyint comment '标识发送方的设备，1手机APP 、2手表watch',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ins w:id="333" w:author="Administrator" w:date="2018-11-23T14:40:00Z">
        <w:r>
          <w:rPr>
            <w:rFonts w:hint="eastAsia"/>
          </w:rPr>
          <w:t>n_type tinyint comment</w:t>
        </w:r>
      </w:ins>
      <w:ins w:id="334" w:author="Administrator" w:date="2018-11-23T14:41:00Z">
        <w:del w:id="335" w:author="Meeting" w:date="2018-11-26T15:24:32Z">
          <w:r>
            <w:rPr/>
            <w:delText>’</w:delText>
          </w:r>
        </w:del>
      </w:ins>
      <w:ins w:id="336" w:author="Meeting" w:date="2018-11-26T15:24:32Z">
        <w:r>
          <w:rPr>
            <w:rFonts w:hint="eastAsia"/>
            <w:lang w:eastAsia="zh-CN"/>
          </w:rPr>
          <w:t>'</w:t>
        </w:r>
      </w:ins>
      <w:ins w:id="337" w:author="Administrator" w:date="2018-11-23T14:41:00Z">
        <w:r>
          <w:rPr>
            <w:rFonts w:hint="eastAsia"/>
          </w:rPr>
          <w:t>消息类型：1为文字，2为语音</w:t>
        </w:r>
      </w:ins>
      <w:ins w:id="338" w:author="Meeting" w:date="2018-11-26T15:25:28Z">
        <w:r>
          <w:rPr>
            <w:rFonts w:hint="eastAsia"/>
            <w:lang w:eastAsia="zh-CN"/>
          </w:rPr>
          <w:t>，</w:t>
        </w:r>
      </w:ins>
      <w:ins w:id="339" w:author="Meeting" w:date="2018-11-26T15:25:28Z">
        <w:r>
          <w:rPr>
            <w:rFonts w:hint="eastAsia"/>
            <w:lang w:val="en-US" w:eastAsia="zh-CN"/>
          </w:rPr>
          <w:t>3</w:t>
        </w:r>
      </w:ins>
      <w:ins w:id="340" w:author="Meeting" w:date="2018-11-26T15:25:32Z">
        <w:r>
          <w:rPr>
            <w:rFonts w:hint="eastAsia"/>
            <w:lang w:val="en-US" w:eastAsia="zh-CN"/>
          </w:rPr>
          <w:t>为</w:t>
        </w:r>
      </w:ins>
      <w:ins w:id="341" w:author="Meeting" w:date="2018-11-26T15:25:49Z">
        <w:r>
          <w:rPr>
            <w:rFonts w:hint="eastAsia"/>
            <w:lang w:val="en-US" w:eastAsia="zh-CN"/>
          </w:rPr>
          <w:t>表情</w:t>
        </w:r>
      </w:ins>
      <w:ins w:id="342" w:author="Meeting" w:date="2018-11-26T15:25:33Z">
        <w:r>
          <w:rPr>
            <w:rFonts w:hint="eastAsia"/>
            <w:lang w:val="en-US" w:eastAsia="zh-CN"/>
          </w:rPr>
          <w:t>包</w:t>
        </w:r>
      </w:ins>
      <w:ins w:id="343" w:author="Administrator" w:date="2018-11-23T14:41:00Z">
        <w:del w:id="344" w:author="Meeting" w:date="2018-11-26T15:24:32Z">
          <w:r>
            <w:rPr/>
            <w:delText>’</w:delText>
          </w:r>
        </w:del>
      </w:ins>
      <w:ins w:id="345" w:author="Meeting" w:date="2018-11-26T15:24:32Z">
        <w:r>
          <w:rPr>
            <w:rFonts w:hint="eastAsia"/>
            <w:lang w:eastAsia="zh-CN"/>
          </w:rPr>
          <w:t>'</w:t>
        </w:r>
      </w:ins>
      <w:ins w:id="346" w:author="Meeting" w:date="2018-11-26T15:20:15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ins w:id="347" w:author="Administrator" w:date="2018-11-23T14:44:00Z"/>
          <w:rFonts w:hint="eastAsia"/>
        </w:rPr>
      </w:pPr>
      <w:r>
        <w:rPr>
          <w:rFonts w:hint="eastAsia"/>
        </w:rPr>
        <w:t>c_toID varchar(40) comment '接收消息的ID',</w:t>
      </w:r>
    </w:p>
    <w:p>
      <w:pPr>
        <w:ind w:left="420" w:firstLine="420"/>
        <w:rPr>
          <w:ins w:id="348" w:author="Administrator" w:date="2018-11-23T14:46:00Z"/>
          <w:rFonts w:hint="eastAsia" w:eastAsiaTheme="minorEastAsia"/>
          <w:lang w:val="en-US" w:eastAsia="zh-CN"/>
        </w:rPr>
      </w:pPr>
      <w:ins w:id="349" w:author="Administrator" w:date="2018-11-23T14:45:00Z">
        <w:r>
          <w:rPr>
            <w:rFonts w:hint="eastAsia"/>
          </w:rPr>
          <w:t xml:space="preserve">c_content varchar(500) comment </w:t>
        </w:r>
      </w:ins>
      <w:ins w:id="350" w:author="Administrator" w:date="2018-11-23T14:45:00Z">
        <w:del w:id="351" w:author="Meeting" w:date="2018-11-26T15:24:32Z">
          <w:r>
            <w:rPr/>
            <w:delText>’</w:delText>
          </w:r>
        </w:del>
      </w:ins>
      <w:ins w:id="352" w:author="Meeting" w:date="2018-11-26T15:24:32Z">
        <w:r>
          <w:rPr>
            <w:rFonts w:hint="eastAsia"/>
            <w:lang w:eastAsia="zh-CN"/>
          </w:rPr>
          <w:t>'</w:t>
        </w:r>
      </w:ins>
      <w:ins w:id="353" w:author="Administrator" w:date="2018-11-23T14:45:00Z">
        <w:r>
          <w:rPr>
            <w:rFonts w:hint="eastAsia"/>
          </w:rPr>
          <w:t>消息内容</w:t>
        </w:r>
      </w:ins>
      <w:ins w:id="354" w:author="Administrator" w:date="2018-11-23T14:45:00Z">
        <w:del w:id="355" w:author="Meeting" w:date="2018-11-26T15:24:32Z">
          <w:r>
            <w:rPr/>
            <w:delText>’</w:delText>
          </w:r>
        </w:del>
      </w:ins>
      <w:ins w:id="356" w:author="Meeting" w:date="2018-11-26T15:24:32Z">
        <w:r>
          <w:rPr>
            <w:rFonts w:hint="eastAsia"/>
            <w:lang w:eastAsia="zh-CN"/>
          </w:rPr>
          <w:t>'</w:t>
        </w:r>
      </w:ins>
      <w:ins w:id="357" w:author="Meeting" w:date="2018-11-26T15:07:18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ins w:id="358" w:author="Administrator" w:date="2018-11-23T14:48:00Z"/>
          <w:rFonts w:hint="eastAsia" w:eastAsiaTheme="minorEastAsia"/>
          <w:lang w:val="en-US" w:eastAsia="zh-CN"/>
        </w:rPr>
      </w:pPr>
      <w:ins w:id="359" w:author="Administrator" w:date="2018-11-23T14:46:00Z">
        <w:r>
          <w:rPr>
            <w:rFonts w:hint="eastAsia"/>
          </w:rPr>
          <w:t>c_voiceurl varchar(</w:t>
        </w:r>
      </w:ins>
      <w:ins w:id="360" w:author="Administrator" w:date="2018-11-23T14:47:00Z">
        <w:r>
          <w:rPr>
            <w:rFonts w:hint="eastAsia"/>
          </w:rPr>
          <w:t>200</w:t>
        </w:r>
      </w:ins>
      <w:ins w:id="361" w:author="Administrator" w:date="2018-11-23T14:46:00Z">
        <w:r>
          <w:rPr>
            <w:rFonts w:hint="eastAsia"/>
          </w:rPr>
          <w:t>) comment</w:t>
        </w:r>
      </w:ins>
      <w:ins w:id="362" w:author="Meeting" w:date="2018-11-26T15:38:18Z">
        <w:r>
          <w:rPr>
            <w:rFonts w:hint="eastAsia"/>
            <w:lang w:val="en-US" w:eastAsia="zh-CN"/>
          </w:rPr>
          <w:t xml:space="preserve"> </w:t>
        </w:r>
      </w:ins>
      <w:ins w:id="363" w:author="Administrator" w:date="2018-11-23T14:46:00Z">
        <w:del w:id="364" w:author="Meeting" w:date="2018-11-26T15:24:32Z">
          <w:r>
            <w:rPr/>
            <w:delText>’</w:delText>
          </w:r>
        </w:del>
      </w:ins>
      <w:ins w:id="365" w:author="Meeting" w:date="2018-11-26T15:24:32Z">
        <w:r>
          <w:rPr>
            <w:rFonts w:hint="eastAsia"/>
            <w:lang w:eastAsia="zh-CN"/>
          </w:rPr>
          <w:t>'</w:t>
        </w:r>
      </w:ins>
      <w:ins w:id="366" w:author="Administrator" w:date="2018-11-23T14:47:00Z">
        <w:r>
          <w:rPr>
            <w:rFonts w:hint="eastAsia"/>
          </w:rPr>
          <w:t>语音文件地址</w:t>
        </w:r>
      </w:ins>
      <w:ins w:id="367" w:author="Meeting" w:date="2018-11-26T15:25:39Z">
        <w:r>
          <w:rPr>
            <w:rFonts w:hint="eastAsia"/>
            <w:lang w:eastAsia="zh-CN"/>
          </w:rPr>
          <w:t>或是</w:t>
        </w:r>
      </w:ins>
      <w:ins w:id="368" w:author="Meeting" w:date="2018-11-26T15:25:42Z">
        <w:r>
          <w:rPr>
            <w:rFonts w:hint="eastAsia"/>
            <w:lang w:eastAsia="zh-CN"/>
          </w:rPr>
          <w:t>表情包</w:t>
        </w:r>
      </w:ins>
      <w:ins w:id="369" w:author="Meeting" w:date="2018-11-26T15:25:44Z">
        <w:r>
          <w:rPr>
            <w:rFonts w:hint="eastAsia"/>
            <w:lang w:eastAsia="zh-CN"/>
          </w:rPr>
          <w:t>地址</w:t>
        </w:r>
      </w:ins>
      <w:ins w:id="370" w:author="Administrator" w:date="2018-11-23T14:46:00Z">
        <w:del w:id="371" w:author="Meeting" w:date="2018-11-26T15:24:32Z">
          <w:r>
            <w:rPr/>
            <w:delText>’</w:delText>
          </w:r>
        </w:del>
      </w:ins>
      <w:ins w:id="372" w:author="Meeting" w:date="2018-11-26T15:24:32Z">
        <w:r>
          <w:rPr>
            <w:rFonts w:hint="eastAsia"/>
            <w:lang w:eastAsia="zh-CN"/>
          </w:rPr>
          <w:t>'</w:t>
        </w:r>
      </w:ins>
      <w:ins w:id="373" w:author="Meeting" w:date="2018-11-26T15:07:21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rFonts w:hint="eastAsia" w:eastAsiaTheme="minorEastAsia"/>
          <w:lang w:val="en-US" w:eastAsia="zh-CN"/>
        </w:rPr>
      </w:pPr>
      <w:ins w:id="374" w:author="Administrator" w:date="2018-11-23T14:48:00Z">
        <w:r>
          <w:rPr>
            <w:rFonts w:hint="eastAsia"/>
          </w:rPr>
          <w:t>n_createtime int(</w:t>
        </w:r>
      </w:ins>
      <w:ins w:id="375" w:author="Administrator" w:date="2018-11-23T14:49:00Z">
        <w:r>
          <w:rPr>
            <w:rFonts w:hint="eastAsia"/>
          </w:rPr>
          <w:t>15</w:t>
        </w:r>
      </w:ins>
      <w:ins w:id="376" w:author="Administrator" w:date="2018-11-23T14:48:00Z">
        <w:r>
          <w:rPr>
            <w:rFonts w:hint="eastAsia"/>
          </w:rPr>
          <w:t>)</w:t>
        </w:r>
      </w:ins>
      <w:ins w:id="377" w:author="Administrator" w:date="2018-11-23T14:49:00Z">
        <w:r>
          <w:rPr>
            <w:rFonts w:hint="eastAsia"/>
          </w:rPr>
          <w:t xml:space="preserve"> comment</w:t>
        </w:r>
      </w:ins>
      <w:ins w:id="378" w:author="Meeting" w:date="2018-11-26T15:28:03Z">
        <w:r>
          <w:rPr>
            <w:rFonts w:hint="eastAsia"/>
            <w:lang w:val="en-US" w:eastAsia="zh-CN"/>
          </w:rPr>
          <w:t xml:space="preserve"> </w:t>
        </w:r>
      </w:ins>
      <w:ins w:id="379" w:author="Administrator" w:date="2018-11-23T14:49:00Z">
        <w:del w:id="380" w:author="Meeting" w:date="2018-11-26T15:24:32Z">
          <w:r>
            <w:rPr/>
            <w:delText>’</w:delText>
          </w:r>
        </w:del>
      </w:ins>
      <w:ins w:id="381" w:author="Meeting" w:date="2018-11-26T15:24:32Z">
        <w:r>
          <w:rPr>
            <w:rFonts w:hint="eastAsia"/>
            <w:lang w:eastAsia="zh-CN"/>
          </w:rPr>
          <w:t>'</w:t>
        </w:r>
      </w:ins>
      <w:ins w:id="382" w:author="Administrator" w:date="2018-11-23T14:49:00Z">
        <w:r>
          <w:rPr>
            <w:rFonts w:hint="eastAsia"/>
          </w:rPr>
          <w:t>消息时间</w:t>
        </w:r>
      </w:ins>
      <w:ins w:id="383" w:author="Administrator" w:date="2018-11-23T14:49:00Z">
        <w:del w:id="384" w:author="Meeting" w:date="2018-11-26T15:24:32Z">
          <w:r>
            <w:rPr/>
            <w:delText>’</w:delText>
          </w:r>
        </w:del>
      </w:ins>
      <w:ins w:id="385" w:author="Administrator" w:date="2018-11-23T14:49:00Z">
        <w:r>
          <w:rPr>
            <w:rFonts w:hint="eastAsia"/>
          </w:rPr>
          <w:t>(时间戳)</w:t>
        </w:r>
      </w:ins>
      <w:ins w:id="386" w:author="Meeting" w:date="2018-11-26T15:27:52Z">
        <w:r>
          <w:rPr>
            <w:rFonts w:hint="eastAsia"/>
            <w:lang w:eastAsia="zh-CN"/>
          </w:rPr>
          <w:t>'</w:t>
        </w:r>
      </w:ins>
      <w:ins w:id="387" w:author="Meeting" w:date="2018-11-26T15:07:20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r>
        <w:rPr>
          <w:rFonts w:hint="eastAsia"/>
        </w:rPr>
        <w:t>n_to_type tinyint comment '标识接收方的设备，1手机APP 、2手表watch',</w:t>
      </w:r>
    </w:p>
    <w:p>
      <w:pPr>
        <w:ind w:left="420" w:firstLine="420"/>
      </w:pPr>
      <w:r>
        <w:rPr>
          <w:rFonts w:hint="eastAsia"/>
        </w:rPr>
        <w:t>index index_message(c_toID)</w:t>
      </w: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Command 指令表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'指令发起者ID',</w:t>
      </w:r>
    </w:p>
    <w:p>
      <w:pPr>
        <w:ind w:left="420" w:firstLine="420"/>
        <w:rPr>
          <w:del w:id="388" w:author="Meeting" w:date="2018-11-26T15:54:12Z"/>
        </w:rPr>
      </w:pPr>
      <w:r>
        <w:rPr>
          <w:rFonts w:hint="eastAsia"/>
        </w:rPr>
        <w:t>c_message varchar(255) comment '指令具体内容',</w:t>
      </w:r>
    </w:p>
    <w:p>
      <w:pPr>
        <w:ind w:left="420" w:firstLine="420"/>
        <w:rPr>
          <w:ins w:id="390" w:author="Administrator" w:date="2018-11-23T14:37:00Z"/>
          <w:rFonts w:hint="eastAsia"/>
        </w:rPr>
        <w:pPrChange w:id="389" w:author="Meeting" w:date="2018-11-26T15:54:12Z">
          <w:pPr>
            <w:ind w:left="420" w:firstLine="420"/>
          </w:pPr>
        </w:pPrChange>
      </w:pPr>
      <w:del w:id="391" w:author="Administrator" w:date="2018-11-23T14:37:00Z">
        <w:r>
          <w:rPr>
            <w:rFonts w:hint="eastAsia"/>
          </w:rPr>
          <w:delText>date_time datetime comment '指令发起时间',</w:delText>
        </w:r>
      </w:del>
    </w:p>
    <w:p>
      <w:pPr>
        <w:ind w:left="420" w:firstLine="420"/>
        <w:rPr>
          <w:rFonts w:hint="eastAsia" w:eastAsiaTheme="minorEastAsia"/>
          <w:lang w:val="en-US" w:eastAsia="zh-CN"/>
        </w:rPr>
      </w:pPr>
      <w:ins w:id="392" w:author="Administrator" w:date="2018-11-23T14:36:00Z">
        <w:r>
          <w:rPr>
            <w:rFonts w:hint="eastAsia"/>
          </w:rPr>
          <w:t>n_time int(15) comment</w:t>
        </w:r>
      </w:ins>
      <w:ins w:id="393" w:author="Meeting" w:date="2018-11-26T15:26:20Z">
        <w:r>
          <w:rPr>
            <w:rFonts w:hint="eastAsia"/>
            <w:lang w:val="en-US" w:eastAsia="zh-CN"/>
          </w:rPr>
          <w:t xml:space="preserve"> </w:t>
        </w:r>
      </w:ins>
      <w:ins w:id="394" w:author="Administrator" w:date="2018-11-23T14:36:00Z">
        <w:del w:id="395" w:author="Meeting" w:date="2018-11-26T15:24:32Z">
          <w:r>
            <w:rPr/>
            <w:delText>’</w:delText>
          </w:r>
        </w:del>
      </w:ins>
      <w:ins w:id="396" w:author="Meeting" w:date="2018-11-26T15:24:32Z">
        <w:r>
          <w:rPr>
            <w:rFonts w:hint="eastAsia"/>
            <w:lang w:eastAsia="zh-CN"/>
          </w:rPr>
          <w:t>'</w:t>
        </w:r>
      </w:ins>
      <w:ins w:id="397" w:author="Administrator" w:date="2018-11-23T14:36:00Z">
        <w:r>
          <w:rPr>
            <w:rFonts w:hint="eastAsia"/>
          </w:rPr>
          <w:t>指令</w:t>
        </w:r>
      </w:ins>
      <w:ins w:id="398" w:author="Administrator" w:date="2018-11-23T14:37:00Z">
        <w:r>
          <w:rPr>
            <w:rFonts w:hint="eastAsia"/>
          </w:rPr>
          <w:t>发起</w:t>
        </w:r>
      </w:ins>
      <w:ins w:id="399" w:author="Administrator" w:date="2018-11-23T14:36:00Z">
        <w:r>
          <w:rPr>
            <w:rFonts w:hint="eastAsia"/>
          </w:rPr>
          <w:t>时间</w:t>
        </w:r>
      </w:ins>
      <w:ins w:id="400" w:author="Administrator" w:date="2018-11-23T14:36:00Z">
        <w:del w:id="401" w:author="Meeting" w:date="2018-11-26T15:24:32Z">
          <w:r>
            <w:rPr/>
            <w:delText>’</w:delText>
          </w:r>
        </w:del>
      </w:ins>
      <w:ins w:id="402" w:author="Administrator" w:date="2018-11-23T14:36:00Z">
        <w:del w:id="403" w:author="Meeting" w:date="2018-11-26T15:52:26Z">
          <w:r>
            <w:rPr>
              <w:rFonts w:hint="eastAsia"/>
            </w:rPr>
            <w:delText>（</w:delText>
          </w:r>
        </w:del>
      </w:ins>
      <w:ins w:id="404" w:author="Meeting" w:date="2018-11-26T15:52:26Z">
        <w:r>
          <w:rPr>
            <w:rFonts w:hint="eastAsia"/>
            <w:lang w:eastAsia="zh-CN"/>
          </w:rPr>
          <w:t>(</w:t>
        </w:r>
      </w:ins>
      <w:ins w:id="405" w:author="Administrator" w:date="2018-11-23T14:36:00Z">
        <w:r>
          <w:rPr>
            <w:rFonts w:hint="eastAsia"/>
          </w:rPr>
          <w:t>时间戳</w:t>
        </w:r>
      </w:ins>
      <w:ins w:id="406" w:author="Administrator" w:date="2018-11-23T14:36:00Z">
        <w:del w:id="407" w:author="Meeting" w:date="2018-11-26T15:52:16Z">
          <w:r>
            <w:rPr>
              <w:rFonts w:hint="eastAsia"/>
            </w:rPr>
            <w:delText>）</w:delText>
          </w:r>
        </w:del>
      </w:ins>
      <w:ins w:id="408" w:author="Meeting" w:date="2018-11-26T15:52:16Z">
        <w:r>
          <w:rPr>
            <w:rFonts w:hint="eastAsia"/>
            <w:lang w:eastAsia="zh-CN"/>
          </w:rPr>
          <w:t>)</w:t>
        </w:r>
      </w:ins>
      <w:ins w:id="409" w:author="Meeting" w:date="2018-11-26T15:28:08Z">
        <w:r>
          <w:rPr>
            <w:rFonts w:hint="eastAsia"/>
            <w:lang w:eastAsia="zh-CN"/>
          </w:rPr>
          <w:t>'</w:t>
        </w:r>
      </w:ins>
      <w:ins w:id="410" w:author="Meeting" w:date="2018-11-26T15:20:20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r>
        <w:rPr>
          <w:rFonts w:hint="eastAsia"/>
        </w:rPr>
        <w:t>unique key ukey(c_userID)</w:t>
      </w: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Relation </w:t>
      </w:r>
      <w:del w:id="411" w:author="Meeting" w:date="2018-11-26T15:07:35Z">
        <w:r>
          <w:rPr>
            <w:rFonts w:hint="eastAsia"/>
            <w:b/>
            <w:bCs/>
            <w:lang w:val="en-US"/>
          </w:rPr>
          <w:delText>好友</w:delText>
        </w:r>
      </w:del>
      <w:ins w:id="412" w:author="Meeting" w:date="2018-11-26T15:07:47Z">
        <w:r>
          <w:rPr>
            <w:rFonts w:hint="eastAsia"/>
            <w:b/>
            <w:bCs/>
            <w:lang w:val="en-US" w:eastAsia="zh-CN"/>
          </w:rPr>
          <w:t>关系</w:t>
        </w:r>
      </w:ins>
      <w:r>
        <w:rPr>
          <w:rFonts w:hint="eastAsia"/>
          <w:b/>
          <w:bCs/>
        </w:rPr>
        <w:t>表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c_userID1 varchar(40) comment '好友关系人1',</w:t>
      </w:r>
    </w:p>
    <w:p>
      <w:pPr>
        <w:ind w:left="420" w:firstLine="420"/>
      </w:pPr>
      <w:r>
        <w:rPr>
          <w:rFonts w:hint="eastAsia"/>
        </w:rPr>
        <w:t>c_userID2 varchar(40) comment '好友关系人2',</w:t>
      </w:r>
    </w:p>
    <w:p>
      <w:pPr>
        <w:ind w:left="420" w:firstLine="420"/>
      </w:pPr>
      <w:r>
        <w:rPr>
          <w:rFonts w:hint="eastAsia"/>
        </w:rPr>
        <w:t>Unique key ukey(c_userID1,c_userID2)</w:t>
      </w: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APP_informa</w:t>
      </w:r>
      <w:del w:id="413" w:author="Meeting" w:date="2018-11-26T17:02:27Z">
        <w:r>
          <w:rPr>
            <w:rFonts w:hint="eastAsia"/>
            <w:b/>
            <w:bCs/>
          </w:rPr>
          <w:delText>t</w:delText>
        </w:r>
      </w:del>
      <w:del w:id="414" w:author="Meeting" w:date="2018-11-26T17:02:26Z">
        <w:r>
          <w:rPr>
            <w:rFonts w:hint="eastAsia"/>
            <w:b/>
            <w:bCs/>
          </w:rPr>
          <w:delText>a</w:delText>
        </w:r>
      </w:del>
      <w:r>
        <w:rPr>
          <w:rFonts w:hint="eastAsia"/>
          <w:b/>
          <w:bCs/>
        </w:rPr>
        <w:t>tion APP基本信息表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'用户ID',</w:t>
      </w:r>
    </w:p>
    <w:p>
      <w:pPr>
        <w:ind w:left="420" w:firstLine="420"/>
      </w:pPr>
      <w:r>
        <w:rPr>
          <w:rFonts w:hint="eastAsia"/>
        </w:rPr>
        <w:t>C_password varchar(40) comment</w:t>
      </w:r>
      <w:del w:id="415" w:author="Meeting" w:date="2018-11-26T15:50:26Z">
        <w:r>
          <w:rPr>
            <w:rFonts w:hint="eastAsia"/>
          </w:rPr>
          <w:delText xml:space="preserve"> </w:delText>
        </w:r>
      </w:del>
      <w:del w:id="416" w:author="Meeting" w:date="2018-11-26T15:50:26Z">
        <w:r>
          <w:rPr/>
          <w:delText>‘</w:delText>
        </w:r>
      </w:del>
      <w:ins w:id="417" w:author="Meeting" w:date="2018-11-26T15:50:26Z">
        <w:r>
          <w:rPr>
            <w:rFonts w:hint="eastAsia"/>
            <w:lang w:eastAsia="zh-CN"/>
          </w:rPr>
          <w:t xml:space="preserve"> '</w:t>
        </w:r>
      </w:ins>
      <w:r>
        <w:rPr>
          <w:rFonts w:hint="eastAsia"/>
        </w:rPr>
        <w:t>用户密码</w:t>
      </w:r>
      <w:del w:id="418" w:author="Meeting" w:date="2018-11-26T15:24:32Z">
        <w:r>
          <w:rPr/>
          <w:delText>’</w:delText>
        </w:r>
      </w:del>
      <w:ins w:id="419" w:author="Meeting" w:date="2018-11-26T15:24:32Z">
        <w:r>
          <w:rPr>
            <w:rFonts w:hint="eastAsia"/>
            <w:lang w:eastAsia="zh-CN"/>
          </w:rPr>
          <w:t>'</w:t>
        </w:r>
      </w:ins>
      <w:r>
        <w:rPr>
          <w:rFonts w:hint="eastAsia"/>
        </w:rPr>
        <w:t>,</w:t>
      </w:r>
    </w:p>
    <w:p>
      <w:pPr>
        <w:ind w:left="420" w:firstLine="420"/>
        <w:rPr>
          <w:ins w:id="420" w:author="Meeting" w:date="2018-11-26T18:27:39Z"/>
          <w:rFonts w:hint="eastAsia"/>
        </w:rPr>
      </w:pPr>
      <w:r>
        <w:rPr>
          <w:rFonts w:hint="eastAsia"/>
        </w:rPr>
        <w:t>C_Phone_number Varchar(15) comment '手机号码',</w:t>
      </w:r>
      <w:r>
        <w:rPr>
          <w:rFonts w:hint="eastAsia"/>
        </w:rPr>
        <w:tab/>
      </w:r>
    </w:p>
    <w:p>
      <w:pPr>
        <w:ind w:left="420" w:firstLine="420"/>
        <w:rPr>
          <w:rFonts w:hint="eastAsia"/>
        </w:rPr>
      </w:pPr>
      <w:ins w:id="421" w:author="Meeting" w:date="2018-11-26T18:27:39Z">
        <w:r>
          <w:rPr>
            <w:rFonts w:hint="eastAsia"/>
          </w:rPr>
          <w:t>c_Profilephoto varchar(200)  comment  '头像url',</w:t>
        </w:r>
      </w:ins>
    </w:p>
    <w:p>
      <w:pPr>
        <w:ind w:left="0" w:firstLine="0"/>
        <w:rPr>
          <w:del w:id="423" w:author="Meeting" w:date="2018-11-26T18:27:42Z"/>
        </w:rPr>
        <w:pPrChange w:id="422" w:author="Meeting" w:date="2018-11-26T18:27:42Z">
          <w:pPr>
            <w:ind w:left="420" w:firstLine="420"/>
          </w:pPr>
        </w:pPrChange>
      </w:pPr>
      <w:del w:id="424" w:author="Meeting" w:date="2018-11-26T18:27:42Z">
        <w:r>
          <w:rPr>
            <w:rFonts w:hint="eastAsia"/>
          </w:rPr>
          <w:delText>b_Profilephoto blob comment '头像',</w:delText>
        </w:r>
      </w:del>
      <w:del w:id="425" w:author="Meeting" w:date="2018-11-26T18:27:42Z">
        <w:r>
          <w:rPr>
            <w:rFonts w:hint="eastAsia"/>
          </w:rPr>
          <w:tab/>
        </w:r>
      </w:del>
    </w:p>
    <w:p>
      <w:pPr>
        <w:ind w:left="420" w:firstLine="420"/>
      </w:pPr>
      <w:r>
        <w:rPr>
          <w:rFonts w:hint="eastAsia"/>
        </w:rPr>
        <w:t>C_Nickname Varchar(40) comment '昵称',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  <w:rPr>
          <w:ins w:id="426" w:author="Meeting" w:date="2018-11-26T18:28:14Z"/>
          <w:rFonts w:hint="eastAsia"/>
        </w:rPr>
      </w:pPr>
      <w:r>
        <w:rPr>
          <w:rFonts w:hint="eastAsia"/>
        </w:rPr>
        <w:t>N_Sex tinyint comment '性别：男/女</w:t>
      </w:r>
      <w:ins w:id="427" w:author="Meeting" w:date="2018-11-26T15:55:04Z">
        <w:r>
          <w:rPr>
            <w:rFonts w:hint="eastAsia"/>
            <w:lang w:val="en-US" w:eastAsia="zh-CN"/>
          </w:rPr>
          <w:t>/</w:t>
        </w:r>
      </w:ins>
      <w:ins w:id="428" w:author="Meeting" w:date="2018-11-26T15:55:08Z">
        <w:r>
          <w:rPr>
            <w:rFonts w:hint="eastAsia"/>
            <w:lang w:val="en-US" w:eastAsia="zh-CN"/>
          </w:rPr>
          <w:t>未知</w:t>
        </w:r>
      </w:ins>
      <w:r>
        <w:rPr>
          <w:rFonts w:hint="eastAsia"/>
        </w:rPr>
        <w:t>',</w:t>
      </w:r>
    </w:p>
    <w:p>
      <w:pPr>
        <w:ind w:left="420" w:firstLine="420"/>
        <w:rPr>
          <w:rFonts w:hint="eastAsia"/>
        </w:rPr>
      </w:pPr>
      <w:ins w:id="429" w:author="Meeting" w:date="2018-11-26T19:27:55Z">
        <w:r>
          <w:rPr>
            <w:rFonts w:hint="eastAsia"/>
          </w:rPr>
          <w:t>c_location varchar(255) comment '最新的坐标经纬度',</w:t>
        </w:r>
      </w:ins>
      <w:bookmarkStart w:id="0" w:name="_GoBack"/>
      <w:bookmarkEnd w:id="0"/>
    </w:p>
    <w:p>
      <w:pPr>
        <w:ind w:left="420" w:firstLine="420"/>
      </w:pPr>
      <w:r>
        <w:rPr>
          <w:rFonts w:hint="eastAsia"/>
        </w:rPr>
        <w:t>date_birthday datetime comment '出生日期'</w:t>
      </w:r>
      <w:ins w:id="430" w:author="Meeting" w:date="2018-11-26T15:55:43Z">
        <w:r>
          <w:rPr>
            <w:rFonts w:hint="eastAsia"/>
            <w:lang w:val="en-US" w:eastAsia="zh-CN"/>
          </w:rPr>
          <w:t>,</w:t>
        </w:r>
      </w:ins>
      <w:del w:id="431" w:author="Meeting" w:date="2018-11-26T15:55:11Z">
        <w:r>
          <w:rPr>
            <w:rFonts w:hint="eastAsia"/>
          </w:rPr>
          <w:delText>,</w:delText>
        </w:r>
      </w:del>
      <w:r>
        <w:rPr>
          <w:rFonts w:hint="eastAsia"/>
        </w:rPr>
        <w:tab/>
      </w:r>
    </w:p>
    <w:p>
      <w:pPr>
        <w:numPr>
          <w:ilvl w:val="0"/>
          <w:numId w:val="0"/>
        </w:numPr>
        <w:ind w:left="420" w:firstLine="420"/>
        <w:rPr>
          <w:ins w:id="433" w:author="Meeting" w:date="2018-11-26T15:55:38Z"/>
          <w:rFonts w:hint="eastAsia"/>
          <w:b w:val="0"/>
          <w:bCs w:val="0"/>
          <w:lang w:val="en-US" w:eastAsia="zh-CN"/>
        </w:rPr>
        <w:pPrChange w:id="432" w:author="Meeting" w:date="2018-11-26T15:55:36Z">
          <w:pPr>
            <w:ind w:left="420" w:firstLine="420"/>
          </w:pPr>
        </w:pPrChange>
      </w:pPr>
      <w:ins w:id="434" w:author="Meeting" w:date="2018-11-26T15:55:34Z">
        <w:r>
          <w:rPr>
            <w:rFonts w:hint="eastAsia"/>
            <w:b w:val="0"/>
            <w:bCs w:val="0"/>
            <w:lang w:val="en-US" w:eastAsia="zh-CN"/>
          </w:rPr>
          <w:t>Unique key ukey(c_userID)</w:t>
        </w:r>
      </w:ins>
    </w:p>
    <w:p>
      <w:pPr>
        <w:numPr>
          <w:ilvl w:val="0"/>
          <w:numId w:val="0"/>
        </w:numPr>
        <w:ind w:left="420" w:firstLine="420"/>
        <w:rPr>
          <w:rFonts w:hint="eastAsia"/>
          <w:b w:val="0"/>
          <w:bCs w:val="0"/>
          <w:lang w:val="en-US" w:eastAsia="zh-CN"/>
        </w:rPr>
        <w:pPrChange w:id="435" w:author="Meeting" w:date="2018-11-26T15:55:36Z">
          <w:pPr>
            <w:ind w:left="420" w:firstLine="420"/>
          </w:pPr>
        </w:pPrChange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验证码记录表 Verification 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'用户ID',</w:t>
      </w:r>
    </w:p>
    <w:p>
      <w:pPr>
        <w:ind w:left="420" w:firstLine="420"/>
        <w:rPr>
          <w:ins w:id="436" w:author="Meeting" w:date="2018-11-26T15:56:35Z"/>
          <w:rFonts w:hint="eastAsia"/>
        </w:rPr>
      </w:pPr>
      <w:r>
        <w:rPr>
          <w:rFonts w:hint="eastAsia"/>
        </w:rPr>
        <w:t>c_verifyCode varchar(20) comment '手机验证码',</w:t>
      </w:r>
    </w:p>
    <w:p>
      <w:pPr>
        <w:ind w:left="420" w:firstLine="420"/>
        <w:rPr>
          <w:ins w:id="438" w:author="Meeting" w:date="2018-11-26T15:56:13Z"/>
          <w:rFonts w:hint="eastAsia"/>
        </w:rPr>
        <w:pPrChange w:id="437" w:author="Meeting" w:date="2018-11-26T15:56:37Z">
          <w:pPr>
            <w:ind w:left="420" w:firstLine="420"/>
          </w:pPr>
        </w:pPrChange>
      </w:pPr>
      <w:ins w:id="439" w:author="Meeting" w:date="2018-11-26T15:56:35Z">
        <w:r>
          <w:rPr>
            <w:rFonts w:hint="eastAsia"/>
          </w:rPr>
          <w:t>n_time int(15) comment</w:t>
        </w:r>
      </w:ins>
      <w:ins w:id="440" w:author="Meeting" w:date="2018-11-26T15:56:35Z">
        <w:r>
          <w:rPr>
            <w:rFonts w:hint="eastAsia"/>
            <w:lang w:val="en-US" w:eastAsia="zh-CN"/>
          </w:rPr>
          <w:t xml:space="preserve"> </w:t>
        </w:r>
      </w:ins>
      <w:ins w:id="441" w:author="Meeting" w:date="2018-11-26T15:56:35Z">
        <w:r>
          <w:rPr>
            <w:rFonts w:hint="eastAsia"/>
            <w:lang w:eastAsia="zh-CN"/>
          </w:rPr>
          <w:t>'</w:t>
        </w:r>
      </w:ins>
      <w:ins w:id="442" w:author="Meeting" w:date="2018-11-26T15:56:46Z">
        <w:r>
          <w:rPr>
            <w:rFonts w:hint="eastAsia"/>
            <w:lang w:eastAsia="zh-CN"/>
          </w:rPr>
          <w:t>验证</w:t>
        </w:r>
      </w:ins>
      <w:ins w:id="443" w:author="Meeting" w:date="2018-11-26T15:56:35Z">
        <w:r>
          <w:rPr>
            <w:rFonts w:hint="eastAsia"/>
          </w:rPr>
          <w:t>时间</w:t>
        </w:r>
      </w:ins>
      <w:ins w:id="444" w:author="Meeting" w:date="2018-11-26T15:56:35Z">
        <w:r>
          <w:rPr>
            <w:rFonts w:hint="eastAsia"/>
            <w:lang w:eastAsia="zh-CN"/>
          </w:rPr>
          <w:t>(</w:t>
        </w:r>
      </w:ins>
      <w:ins w:id="445" w:author="Meeting" w:date="2018-11-26T15:56:35Z">
        <w:r>
          <w:rPr>
            <w:rFonts w:hint="eastAsia"/>
          </w:rPr>
          <w:t>时间戳</w:t>
        </w:r>
      </w:ins>
      <w:ins w:id="446" w:author="Meeting" w:date="2018-11-26T15:56:35Z">
        <w:r>
          <w:rPr>
            <w:rFonts w:hint="eastAsia"/>
            <w:lang w:eastAsia="zh-CN"/>
          </w:rPr>
          <w:t>)'</w:t>
        </w:r>
      </w:ins>
      <w:ins w:id="447" w:author="Meeting" w:date="2018-11-26T15:56:35Z">
        <w:r>
          <w:rPr>
            <w:rFonts w:hint="eastAsia"/>
            <w:lang w:val="en-US" w:eastAsia="zh-CN"/>
          </w:rPr>
          <w:t>,</w:t>
        </w:r>
      </w:ins>
    </w:p>
    <w:p>
      <w:pPr>
        <w:numPr>
          <w:ilvl w:val="0"/>
          <w:numId w:val="0"/>
        </w:numPr>
        <w:ind w:left="420" w:firstLine="420"/>
        <w:rPr>
          <w:ins w:id="448" w:author="Meeting" w:date="2018-11-26T15:56:13Z"/>
          <w:rFonts w:hint="eastAsia"/>
          <w:b w:val="0"/>
          <w:bCs w:val="0"/>
          <w:lang w:val="en-US" w:eastAsia="zh-CN"/>
        </w:rPr>
      </w:pPr>
      <w:ins w:id="449" w:author="Meeting" w:date="2018-11-26T15:56:13Z">
        <w:r>
          <w:rPr>
            <w:rFonts w:hint="eastAsia"/>
            <w:b w:val="0"/>
            <w:bCs w:val="0"/>
            <w:lang w:val="en-US" w:eastAsia="zh-CN"/>
          </w:rPr>
          <w:t>Unique key ukey(c_userID)</w:t>
        </w:r>
      </w:ins>
    </w:p>
    <w:p>
      <w:pPr>
        <w:ind w:left="420" w:firstLine="420"/>
        <w:rPr>
          <w:rFonts w:hint="eastAsia"/>
        </w:rPr>
      </w:pPr>
    </w:p>
    <w:p>
      <w:pPr>
        <w:numPr>
          <w:ilvl w:val="1"/>
          <w:numId w:val="1"/>
        </w:numPr>
        <w:rPr>
          <w:b/>
          <w:bCs/>
        </w:rPr>
      </w:pPr>
      <w:ins w:id="450" w:author="Meeting" w:date="2018-11-26T15:58:48Z">
        <w:r>
          <w:rPr>
            <w:rFonts w:hint="eastAsia"/>
            <w:b/>
            <w:bCs/>
            <w:lang w:val="en-US" w:eastAsia="zh-CN"/>
          </w:rPr>
          <w:t xml:space="preserve">Chat_Group </w:t>
        </w:r>
      </w:ins>
      <w:del w:id="451" w:author="Meeting" w:date="2018-11-26T15:58:51Z">
        <w:r>
          <w:rPr>
            <w:rFonts w:hint="eastAsia"/>
            <w:b/>
            <w:bCs/>
          </w:rPr>
          <w:delText>Group</w:delText>
        </w:r>
      </w:del>
      <w:r>
        <w:rPr>
          <w:rFonts w:hint="eastAsia"/>
          <w:b/>
          <w:bCs/>
        </w:rPr>
        <w:t xml:space="preserve"> 群组表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c_groupOwner varchar(40) comment '群主ID',</w:t>
      </w:r>
    </w:p>
    <w:p>
      <w:pPr>
        <w:ind w:left="420" w:firstLine="420"/>
      </w:pPr>
      <w:r>
        <w:rPr>
          <w:rFonts w:hint="eastAsia"/>
        </w:rPr>
        <w:t>c_groupID varchar(40) comment '群组ID',</w:t>
      </w:r>
    </w:p>
    <w:p>
      <w:pPr>
        <w:ind w:left="420" w:firstLine="420"/>
      </w:pPr>
      <w:r>
        <w:rPr>
          <w:rFonts w:hint="eastAsia"/>
        </w:rPr>
        <w:t>c_groupNAME varchar(40) comment '群组名称',</w:t>
      </w:r>
    </w:p>
    <w:p>
      <w:pPr>
        <w:ind w:left="420" w:firstLine="420"/>
      </w:pPr>
      <w:r>
        <w:rPr>
          <w:rFonts w:hint="eastAsia"/>
        </w:rPr>
        <w:t>unique key group_index(c_groupID)</w:t>
      </w: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Group_relation 群关系表</w:t>
      </w:r>
    </w:p>
    <w:p>
      <w:pPr>
        <w:ind w:left="420" w:firstLine="420"/>
        <w:rPr>
          <w:ins w:id="452" w:author="Meeting" w:date="2018-11-26T15:59:26Z"/>
          <w:rFonts w:hint="eastAsia"/>
        </w:rPr>
      </w:pPr>
      <w:ins w:id="453" w:author="Meeting" w:date="2018-11-26T15:59:26Z">
        <w:r>
          <w:rPr>
            <w:rFonts w:hint="eastAsia"/>
          </w:rPr>
          <w:t>n_id int PRIMARY KEY AUTO_INCREMENT comment '自增变量',</w:t>
        </w:r>
      </w:ins>
    </w:p>
    <w:p>
      <w:pPr>
        <w:ind w:left="420" w:firstLine="420"/>
        <w:rPr>
          <w:ins w:id="454" w:author="Meeting" w:date="2018-11-26T15:59:26Z"/>
          <w:rFonts w:hint="eastAsia"/>
        </w:rPr>
      </w:pPr>
      <w:ins w:id="455" w:author="Meeting" w:date="2018-11-26T15:59:26Z">
        <w:r>
          <w:rPr>
            <w:rFonts w:hint="eastAsia"/>
          </w:rPr>
          <w:t>c_userID1 varchar(40) comment '好友关系人1',</w:t>
        </w:r>
      </w:ins>
    </w:p>
    <w:p>
      <w:pPr>
        <w:ind w:left="420" w:firstLine="420"/>
        <w:rPr>
          <w:ins w:id="456" w:author="Meeting" w:date="2018-11-26T15:59:26Z"/>
          <w:rFonts w:hint="eastAsia"/>
        </w:rPr>
      </w:pPr>
      <w:ins w:id="457" w:author="Meeting" w:date="2018-11-26T15:59:26Z">
        <w:r>
          <w:rPr>
            <w:rFonts w:hint="eastAsia"/>
          </w:rPr>
          <w:t>c_userID2 varchar(40) comment '好友关系人2',</w:t>
        </w:r>
      </w:ins>
    </w:p>
    <w:p>
      <w:pPr>
        <w:ind w:left="420" w:firstLine="420"/>
        <w:rPr>
          <w:ins w:id="458" w:author="Meeting" w:date="2018-11-26T15:59:26Z"/>
          <w:rFonts w:hint="eastAsia"/>
        </w:rPr>
      </w:pPr>
      <w:ins w:id="459" w:author="Meeting" w:date="2018-11-26T15:59:26Z">
        <w:r>
          <w:rPr>
            <w:rFonts w:hint="eastAsia"/>
          </w:rPr>
          <w:t>c_alias   varchar(40) comment 'userID1备注的名称',</w:t>
        </w:r>
      </w:ins>
    </w:p>
    <w:p>
      <w:pPr>
        <w:ind w:left="420" w:firstLine="420"/>
        <w:rPr>
          <w:del w:id="460" w:author="Meeting" w:date="2018-11-26T15:59:26Z"/>
        </w:rPr>
      </w:pPr>
      <w:ins w:id="461" w:author="Meeting" w:date="2018-11-26T15:59:26Z">
        <w:r>
          <w:rPr>
            <w:rFonts w:hint="eastAsia"/>
          </w:rPr>
          <w:t>Unique key ukey(c_userID1,c_userID2)</w:t>
        </w:r>
      </w:ins>
      <w:del w:id="462" w:author="Meeting" w:date="2018-11-26T15:59:26Z">
        <w:r>
          <w:rPr>
            <w:rFonts w:hint="eastAsia"/>
          </w:rPr>
          <w:delText>n_id int PRIMARY KEY AUTO_INCREMENT comment '自增变量',</w:delText>
        </w:r>
      </w:del>
    </w:p>
    <w:p>
      <w:pPr>
        <w:ind w:left="420" w:firstLine="420"/>
        <w:rPr>
          <w:del w:id="463" w:author="Meeting" w:date="2018-11-26T15:59:26Z"/>
        </w:rPr>
      </w:pPr>
      <w:del w:id="464" w:author="Meeting" w:date="2018-11-26T15:59:26Z">
        <w:r>
          <w:rPr>
            <w:rFonts w:hint="eastAsia"/>
          </w:rPr>
          <w:delText>c_groupID varchar(40) comment '群组ID',</w:delText>
        </w:r>
      </w:del>
    </w:p>
    <w:p>
      <w:pPr>
        <w:ind w:left="420" w:firstLine="420"/>
        <w:rPr>
          <w:del w:id="465" w:author="Meeting" w:date="2018-11-26T15:59:26Z"/>
        </w:rPr>
      </w:pPr>
      <w:del w:id="466" w:author="Meeting" w:date="2018-11-26T15:59:26Z">
        <w:r>
          <w:rPr>
            <w:rFonts w:hint="eastAsia"/>
          </w:rPr>
          <w:delText>c_userID varchar(40) comment '群成员ID',</w:delText>
        </w:r>
      </w:del>
    </w:p>
    <w:p>
      <w:pPr>
        <w:ind w:left="420" w:firstLine="420"/>
        <w:rPr>
          <w:del w:id="467" w:author="Meeting" w:date="2018-11-26T15:59:26Z"/>
        </w:rPr>
      </w:pPr>
      <w:del w:id="468" w:author="Meeting" w:date="2018-11-26T15:59:26Z">
        <w:r>
          <w:rPr>
            <w:rFonts w:hint="eastAsia"/>
          </w:rPr>
          <w:delText>unique key group_index(c_groupID,c_userID)</w:delText>
        </w:r>
      </w:del>
    </w:p>
    <w:p>
      <w:pPr>
        <w:ind w:left="420" w:firstLine="420"/>
        <w:rPr>
          <w:ins w:id="469" w:author="Meeting" w:date="2018-11-26T15:59:28Z"/>
        </w:rPr>
      </w:pP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White_list 白名单表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'用户ID',</w:t>
      </w:r>
    </w:p>
    <w:p>
      <w:pPr>
        <w:ind w:left="420" w:firstLine="420"/>
      </w:pPr>
      <w:r>
        <w:rPr>
          <w:rFonts w:hint="eastAsia"/>
        </w:rPr>
        <w:t>c_white_userID varchar(40) comment '白名单用户',</w:t>
      </w:r>
    </w:p>
    <w:p>
      <w:pPr>
        <w:ind w:left="420" w:firstLine="420"/>
      </w:pPr>
      <w:ins w:id="470" w:author="Meeting" w:date="2018-11-26T15:59:54Z">
        <w:r>
          <w:rPr>
            <w:rFonts w:hint="eastAsia"/>
          </w:rPr>
          <w:t>Unique key</w:t>
        </w:r>
      </w:ins>
      <w:del w:id="471" w:author="Meeting" w:date="2018-11-26T15:59:54Z">
        <w:r>
          <w:rPr>
            <w:rFonts w:hint="eastAsia"/>
          </w:rPr>
          <w:delText>index</w:delText>
        </w:r>
      </w:del>
      <w:r>
        <w:rPr>
          <w:rFonts w:hint="eastAsia"/>
        </w:rPr>
        <w:t xml:space="preserve"> relation(c_userID,c_white_userID)</w:t>
      </w:r>
    </w:p>
    <w:p>
      <w:pPr>
        <w:ind w:left="420" w:firstLine="420"/>
      </w:pP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Suggestion 意见表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'用户ID',</w:t>
      </w:r>
    </w:p>
    <w:p>
      <w:pPr>
        <w:ind w:left="420" w:firstLine="420"/>
        <w:rPr>
          <w:ins w:id="472" w:author="Administrator" w:date="2018-11-23T14:30:00Z"/>
        </w:rPr>
      </w:pPr>
      <w:r>
        <w:rPr>
          <w:rFonts w:hint="eastAsia"/>
        </w:rPr>
        <w:t>c_suggest varchar(255) comment '用户反馈的意见，限制255个汉字',</w:t>
      </w:r>
    </w:p>
    <w:p>
      <w:pPr>
        <w:ind w:left="420" w:firstLine="420"/>
        <w:rPr>
          <w:ins w:id="473" w:author="Meeting" w:date="2018-11-26T15:09:25Z"/>
          <w:rFonts w:hint="eastAsia" w:eastAsiaTheme="minorEastAsia"/>
          <w:lang w:val="en-US" w:eastAsia="zh-CN"/>
        </w:rPr>
      </w:pPr>
      <w:ins w:id="474" w:author="Administrator" w:date="2018-11-23T14:37:00Z">
        <w:r>
          <w:rPr>
            <w:rFonts w:hint="eastAsia"/>
          </w:rPr>
          <w:t>n</w:t>
        </w:r>
      </w:ins>
      <w:ins w:id="475" w:author="Administrator" w:date="2018-11-23T14:30:00Z">
        <w:r>
          <w:rPr>
            <w:rFonts w:hint="eastAsia"/>
          </w:rPr>
          <w:t>_suggest</w:t>
        </w:r>
      </w:ins>
      <w:ins w:id="476" w:author="Administrator" w:date="2018-11-23T14:37:00Z">
        <w:r>
          <w:rPr>
            <w:rFonts w:hint="eastAsia"/>
          </w:rPr>
          <w:t xml:space="preserve"> int(15)</w:t>
        </w:r>
      </w:ins>
      <w:ins w:id="477" w:author="Administrator" w:date="2018-11-23T14:30:00Z">
        <w:r>
          <w:rPr>
            <w:rFonts w:hint="eastAsia"/>
          </w:rPr>
          <w:t xml:space="preserve"> comment</w:t>
        </w:r>
      </w:ins>
      <w:ins w:id="478" w:author="Administrator" w:date="2018-11-23T14:30:00Z">
        <w:del w:id="479" w:author="Meeting" w:date="2018-11-26T15:24:32Z">
          <w:r>
            <w:rPr/>
            <w:delText>’</w:delText>
          </w:r>
        </w:del>
      </w:ins>
      <w:ins w:id="480" w:author="Meeting" w:date="2018-11-26T15:24:32Z">
        <w:r>
          <w:rPr>
            <w:rFonts w:hint="eastAsia"/>
            <w:lang w:eastAsia="zh-CN"/>
          </w:rPr>
          <w:t>'</w:t>
        </w:r>
      </w:ins>
      <w:ins w:id="481" w:author="Administrator" w:date="2018-11-23T14:31:00Z">
        <w:r>
          <w:rPr>
            <w:rFonts w:hint="eastAsia"/>
          </w:rPr>
          <w:t>反馈时间</w:t>
        </w:r>
      </w:ins>
      <w:ins w:id="482" w:author="Administrator" w:date="2018-11-23T14:30:00Z">
        <w:del w:id="483" w:author="Meeting" w:date="2018-11-26T15:24:32Z">
          <w:r>
            <w:rPr/>
            <w:delText>’</w:delText>
          </w:r>
        </w:del>
      </w:ins>
      <w:ins w:id="484" w:author="Administrator" w:date="2018-11-23T14:48:00Z">
        <w:del w:id="485" w:author="Meeting" w:date="2018-11-26T15:29:38Z">
          <w:r>
            <w:rPr>
              <w:rFonts w:hint="eastAsia"/>
            </w:rPr>
            <w:delText xml:space="preserve"> </w:delText>
          </w:r>
        </w:del>
      </w:ins>
      <w:ins w:id="486" w:author="Administrator" w:date="2018-11-23T14:48:00Z">
        <w:r>
          <w:rPr>
            <w:rFonts w:hint="eastAsia"/>
          </w:rPr>
          <w:t>(时间戳)</w:t>
        </w:r>
      </w:ins>
      <w:ins w:id="487" w:author="Meeting" w:date="2018-11-26T15:28:14Z">
        <w:r>
          <w:rPr>
            <w:rFonts w:hint="eastAsia"/>
            <w:lang w:eastAsia="zh-CN"/>
          </w:rPr>
          <w:t>'</w:t>
        </w:r>
      </w:ins>
      <w:ins w:id="488" w:author="Meeting" w:date="2018-11-26T15:20:26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del w:id="489" w:author="Administrator" w:date="2018-11-23T14:30:00Z"/>
          <w:rFonts w:hint="eastAsia"/>
        </w:rPr>
      </w:pPr>
    </w:p>
    <w:p>
      <w:pPr>
        <w:ind w:left="420" w:firstLine="420"/>
      </w:pPr>
      <w:r>
        <w:rPr>
          <w:rFonts w:hint="eastAsia"/>
        </w:rPr>
        <w:t>index relation(c_userID)</w:t>
      </w:r>
    </w:p>
    <w:p>
      <w:pPr>
        <w:ind w:left="420" w:firstLine="420"/>
      </w:pPr>
    </w:p>
    <w:p>
      <w:pPr>
        <w:rPr>
          <w:b/>
          <w:bCs/>
        </w:rPr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Shortcode 手表短号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'watch用户ID',</w:t>
      </w:r>
    </w:p>
    <w:p>
      <w:pPr>
        <w:ind w:left="1260" w:leftChars="400" w:hanging="420" w:hangingChars="200"/>
      </w:pPr>
      <w:r>
        <w:rPr>
          <w:rFonts w:hint="eastAsia"/>
        </w:rPr>
        <w:t>text_shortcode text comment '手表短号：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{number:userID,number2:userID2,..,}:{662:18011221133,}',</w:t>
      </w:r>
    </w:p>
    <w:p>
      <w:pPr>
        <w:ind w:left="420" w:firstLine="420"/>
      </w:pPr>
      <w:r>
        <w:rPr>
          <w:rFonts w:hint="eastAsia"/>
        </w:rPr>
        <w:t>Unique key relation(c_userID)</w:t>
      </w:r>
    </w:p>
    <w:p>
      <w:pPr>
        <w:ind w:left="1260" w:leftChars="400" w:hanging="420" w:hangingChars="200"/>
      </w:pPr>
    </w:p>
    <w:p/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Bind  绑定表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 xml:space="preserve">c_watch_userID varchar(40) comment </w:t>
      </w:r>
      <w:ins w:id="490" w:author="Meeting" w:date="2018-11-26T16:05:42Z">
        <w:r>
          <w:rPr>
            <w:rFonts w:hint="eastAsia"/>
          </w:rPr>
          <w:t>'</w:t>
        </w:r>
      </w:ins>
      <w:del w:id="491" w:author="Meeting" w:date="2018-11-26T16:04:57Z">
        <w:r>
          <w:rPr>
            <w:rFonts w:hint="eastAsia"/>
          </w:rPr>
          <w:delText>'watch</w:delText>
        </w:r>
      </w:del>
      <w:ins w:id="492" w:author="Meeting" w:date="2018-11-26T16:04:57Z">
        <w:r>
          <w:rPr>
            <w:rFonts w:hint="eastAsia"/>
            <w:lang w:eastAsia="zh-CN"/>
          </w:rPr>
          <w:t>设备</w:t>
        </w:r>
      </w:ins>
      <w:r>
        <w:rPr>
          <w:rFonts w:hint="eastAsia"/>
        </w:rPr>
        <w:t>用户ID',</w:t>
      </w:r>
    </w:p>
    <w:p>
      <w:pPr>
        <w:ind w:left="420" w:firstLine="420"/>
      </w:pPr>
      <w:r>
        <w:rPr>
          <w:rFonts w:hint="eastAsia"/>
        </w:rPr>
        <w:t>c_app_userID varchar(40) comment 'app用户ID',</w:t>
      </w:r>
    </w:p>
    <w:p>
      <w:pPr>
        <w:ind w:left="420" w:firstLine="420"/>
      </w:pPr>
      <w:r>
        <w:rPr>
          <w:rFonts w:hint="eastAsia"/>
        </w:rPr>
        <w:t>Unique key relation(c_watch_userID,c_app_userID)</w:t>
      </w: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Stranger  陌生人表</w:t>
      </w:r>
    </w:p>
    <w:p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'watch用户ID',</w:t>
      </w:r>
    </w:p>
    <w:p>
      <w:pPr>
        <w:ind w:left="420" w:firstLine="420"/>
      </w:pPr>
      <w:r>
        <w:rPr>
          <w:rFonts w:hint="eastAsia"/>
        </w:rPr>
        <w:t>c_stranger varchar(15) comment '陌生人手机号码',</w:t>
      </w:r>
    </w:p>
    <w:p>
      <w:pPr>
        <w:ind w:left="420" w:firstLine="420"/>
      </w:pPr>
      <w:r>
        <w:rPr>
          <w:rFonts w:hint="eastAsia"/>
        </w:rPr>
        <w:t>text_detail text comment '来电详情',</w:t>
      </w:r>
    </w:p>
    <w:p>
      <w:pPr>
        <w:ind w:left="420" w:firstLine="420"/>
        <w:rPr>
          <w:del w:id="493" w:author="Administrator" w:date="2018-11-23T14:39:00Z"/>
          <w:rFonts w:hint="eastAsia"/>
        </w:rPr>
      </w:pPr>
      <w:del w:id="494" w:author="Administrator" w:date="2018-11-23T14:39:00Z">
        <w:r>
          <w:rPr>
            <w:rFonts w:hint="eastAsia"/>
          </w:rPr>
          <w:delText>t_time datetime comment '最近来电',</w:delText>
        </w:r>
      </w:del>
    </w:p>
    <w:p>
      <w:pPr>
        <w:ind w:left="420" w:firstLine="420"/>
        <w:rPr>
          <w:ins w:id="495" w:author="Administrator" w:date="2018-11-23T14:39:00Z"/>
          <w:rFonts w:hint="eastAsia" w:eastAsiaTheme="minorEastAsia"/>
          <w:lang w:val="en-US" w:eastAsia="zh-CN"/>
        </w:rPr>
      </w:pPr>
      <w:ins w:id="496" w:author="Administrator" w:date="2018-11-23T14:39:00Z">
        <w:r>
          <w:rPr>
            <w:rFonts w:hint="eastAsia"/>
          </w:rPr>
          <w:t>n_time int(15) comment</w:t>
        </w:r>
      </w:ins>
      <w:ins w:id="497" w:author="Meeting" w:date="2018-11-26T15:20:50Z">
        <w:r>
          <w:rPr>
            <w:rFonts w:hint="eastAsia"/>
            <w:lang w:val="en-US" w:eastAsia="zh-CN"/>
          </w:rPr>
          <w:t xml:space="preserve"> </w:t>
        </w:r>
      </w:ins>
      <w:ins w:id="498" w:author="Meeting" w:date="2018-11-26T15:20:45Z">
        <w:r>
          <w:rPr>
            <w:rFonts w:hint="eastAsia"/>
          </w:rPr>
          <w:t>'</w:t>
        </w:r>
      </w:ins>
      <w:ins w:id="499" w:author="Administrator" w:date="2018-11-23T14:39:00Z">
        <w:del w:id="500" w:author="Meeting" w:date="2018-11-26T15:20:45Z">
          <w:r>
            <w:rPr/>
            <w:delText>’</w:delText>
          </w:r>
        </w:del>
      </w:ins>
      <w:ins w:id="501" w:author="Administrator" w:date="2018-11-23T14:39:00Z">
        <w:r>
          <w:rPr>
            <w:rFonts w:hint="eastAsia"/>
          </w:rPr>
          <w:t>最近来电</w:t>
        </w:r>
      </w:ins>
      <w:ins w:id="502" w:author="Administrator" w:date="2018-11-23T14:39:00Z">
        <w:del w:id="503" w:author="Meeting" w:date="2018-11-26T15:24:32Z">
          <w:r>
            <w:rPr/>
            <w:delText>’</w:delText>
          </w:r>
        </w:del>
      </w:ins>
      <w:ins w:id="504" w:author="Administrator" w:date="2018-11-23T14:48:00Z">
        <w:r>
          <w:rPr>
            <w:rFonts w:hint="eastAsia"/>
          </w:rPr>
          <w:t>(时间戳)</w:t>
        </w:r>
      </w:ins>
      <w:ins w:id="505" w:author="Meeting" w:date="2018-11-26T15:20:43Z">
        <w:r>
          <w:rPr>
            <w:rFonts w:hint="eastAsia"/>
          </w:rPr>
          <w:t>'</w:t>
        </w:r>
      </w:ins>
      <w:ins w:id="506" w:author="Meeting" w:date="2018-11-26T15:20:31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del w:id="507" w:author="Meeting" w:date="2018-11-26T16:06:32Z">
        <w:r>
          <w:rPr>
            <w:rFonts w:hint="eastAsia"/>
            <w:lang w:val="en-US"/>
          </w:rPr>
          <w:delText xml:space="preserve">Unique key </w:delText>
        </w:r>
      </w:del>
      <w:ins w:id="508" w:author="Meeting" w:date="2018-11-26T16:06:32Z">
        <w:r>
          <w:rPr>
            <w:rFonts w:hint="eastAsia"/>
            <w:lang w:val="en-US" w:eastAsia="zh-CN"/>
          </w:rPr>
          <w:t>index</w:t>
        </w:r>
      </w:ins>
      <w:ins w:id="509" w:author="Meeting" w:date="2018-11-26T16:06:33Z">
        <w:r>
          <w:rPr>
            <w:rFonts w:hint="eastAsia"/>
            <w:lang w:val="en-US" w:eastAsia="zh-CN"/>
          </w:rPr>
          <w:t xml:space="preserve"> </w:t>
        </w:r>
      </w:ins>
      <w:r>
        <w:rPr>
          <w:rFonts w:hint="eastAsia"/>
        </w:rPr>
        <w:t>ukey(c_userID</w:t>
      </w:r>
      <w:del w:id="510" w:author="Meeting" w:date="2018-11-26T16:07:18Z">
        <w:r>
          <w:rPr>
            <w:rFonts w:hint="eastAsia"/>
          </w:rPr>
          <w:delText>,c_stranger</w:delText>
        </w:r>
      </w:del>
      <w:r>
        <w:rPr>
          <w:rFonts w:hint="eastAsia"/>
        </w:rPr>
        <w:t>)</w:t>
      </w:r>
    </w:p>
    <w:p/>
    <w:p>
      <w:r>
        <w:rPr>
          <w:rFonts w:hint="eastAsia"/>
        </w:rPr>
        <w:t xml:space="preserve">  </w:t>
      </w:r>
    </w:p>
    <w:p/>
    <w:p>
      <w:pPr>
        <w:numPr>
          <w:ilvl w:val="-1"/>
          <w:numId w:val="0"/>
        </w:numPr>
        <w:ind w:left="0" w:firstLine="0"/>
        <w:rPr>
          <w:ins w:id="511" w:author="Meeting" w:date="2018-11-26T15:10:45Z"/>
          <w:rFonts w:hint="eastAsia" w:eastAsiaTheme="minorEastAsia"/>
          <w:b/>
          <w:bCs/>
          <w:lang w:val="en-US" w:eastAsia="zh-CN"/>
        </w:rPr>
      </w:pPr>
    </w:p>
    <w:p>
      <w:pPr>
        <w:numPr>
          <w:ilvl w:val="1"/>
          <w:numId w:val="1"/>
        </w:numPr>
        <w:ind w:left="0"/>
        <w:rPr>
          <w:ins w:id="512" w:author="Meeting" w:date="2018-11-26T15:34:10Z"/>
          <w:b/>
          <w:bCs/>
        </w:rPr>
      </w:pPr>
      <w:ins w:id="513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fldChar w:fldCharType="begin"/>
        </w:r>
      </w:ins>
      <w:ins w:id="514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instrText xml:space="preserve"> HYPERLINK "F:/software/%E6%9C%89%E9%81%93%E8%AF%8D%E5%85%B8/Youdao/Dict/8.3.1.0/resultui/html/index.html" \l "/javascript:;" </w:instrText>
        </w:r>
      </w:ins>
      <w:ins w:id="515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fldChar w:fldCharType="separate"/>
        </w:r>
      </w:ins>
      <w:ins w:id="516" w:author="Meeting" w:date="2018-11-26T15:34:07Z">
        <w:r>
          <w:rPr>
            <w:rStyle w:val="6"/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t>phone</w:t>
        </w:r>
      </w:ins>
      <w:ins w:id="517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fldChar w:fldCharType="end"/>
        </w:r>
      </w:ins>
      <w:ins w:id="518" w:author="Meeting" w:date="2018-11-26T15:34:07Z">
        <w:r>
          <w:rPr>
            <w:rFonts w:hint="eastAsia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lang w:val="en-US" w:eastAsia="zh-CN"/>
          </w:rPr>
          <w:t>_</w:t>
        </w:r>
      </w:ins>
      <w:ins w:id="519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fldChar w:fldCharType="begin"/>
        </w:r>
      </w:ins>
      <w:ins w:id="520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instrText xml:space="preserve"> HYPERLINK "F:/software/%E6%9C%89%E9%81%93%E8%AF%8D%E5%85%B8/Youdao/Dict/8.3.1.0/resultui/html/index.html" \l "/javascript:;" </w:instrText>
        </w:r>
      </w:ins>
      <w:ins w:id="521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fldChar w:fldCharType="separate"/>
        </w:r>
      </w:ins>
      <w:ins w:id="522" w:author="Meeting" w:date="2018-11-26T15:34:07Z">
        <w:r>
          <w:rPr>
            <w:rStyle w:val="6"/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t>address</w:t>
        </w:r>
      </w:ins>
      <w:ins w:id="523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fldChar w:fldCharType="end"/>
        </w:r>
      </w:ins>
      <w:ins w:id="524" w:author="Meeting" w:date="2018-11-26T15:34:08Z">
        <w:r>
          <w:rPr>
            <w:rFonts w:hint="eastAsia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lang w:val="en-US" w:eastAsia="zh-CN"/>
          </w:rPr>
          <w:t xml:space="preserve"> </w:t>
        </w:r>
      </w:ins>
      <w:ins w:id="525" w:author="Meeting" w:date="2018-11-26T15:10:45Z">
        <w:r>
          <w:rPr>
            <w:rFonts w:hint="eastAsia"/>
            <w:b/>
            <w:bCs/>
          </w:rPr>
          <w:t>手表通讯录</w:t>
        </w:r>
      </w:ins>
    </w:p>
    <w:p>
      <w:pPr>
        <w:ind w:left="420" w:firstLine="420"/>
        <w:rPr>
          <w:ins w:id="527" w:author="Meeting" w:date="2018-11-26T15:36:25Z"/>
        </w:rPr>
        <w:pPrChange w:id="526" w:author="Meeting" w:date="2018-11-26T15:36:28Z">
          <w:pPr/>
        </w:pPrChange>
      </w:pPr>
      <w:ins w:id="528" w:author="Meeting" w:date="2018-11-26T15:36:25Z">
        <w:r>
          <w:rPr>
            <w:rFonts w:hint="eastAsia"/>
          </w:rPr>
          <w:t>n_id int PRIMARY KEY AUTO_INCREMENT comment '自增变量',</w:t>
        </w:r>
      </w:ins>
    </w:p>
    <w:p>
      <w:pPr>
        <w:numPr>
          <w:ilvl w:val="-1"/>
          <w:numId w:val="0"/>
        </w:numPr>
        <w:ind w:left="420" w:firstLine="420"/>
        <w:rPr>
          <w:ins w:id="530" w:author="Meeting" w:date="2018-11-26T15:37:22Z"/>
          <w:rFonts w:hint="eastAsia"/>
        </w:rPr>
        <w:pPrChange w:id="529" w:author="Meeting" w:date="2018-11-26T15:35:57Z">
          <w:pPr>
            <w:numPr>
              <w:ilvl w:val="0"/>
              <w:numId w:val="2"/>
            </w:numPr>
            <w:ind w:left="420"/>
          </w:pPr>
        </w:pPrChange>
      </w:pPr>
      <w:ins w:id="531" w:author="Meeting" w:date="2018-11-26T15:36:25Z">
        <w:r>
          <w:rPr>
            <w:rFonts w:hint="eastAsia"/>
          </w:rPr>
          <w:t>c_userID varchar(40) comment 'watch用户ID',</w:t>
        </w:r>
      </w:ins>
    </w:p>
    <w:p>
      <w:pPr>
        <w:numPr>
          <w:ilvl w:val="-1"/>
          <w:numId w:val="0"/>
        </w:numPr>
        <w:ind w:left="420" w:firstLine="420"/>
        <w:rPr>
          <w:ins w:id="533" w:author="Meeting" w:date="2018-11-26T15:38:48Z"/>
          <w:rFonts w:hint="eastAsia"/>
        </w:rPr>
        <w:pPrChange w:id="532" w:author="Meeting" w:date="2018-11-26T15:35:57Z">
          <w:pPr>
            <w:numPr>
              <w:ilvl w:val="0"/>
              <w:numId w:val="2"/>
            </w:numPr>
            <w:ind w:left="420"/>
          </w:pPr>
        </w:pPrChange>
      </w:pPr>
      <w:ins w:id="534" w:author="Meeting" w:date="2018-11-26T15:39:38Z">
        <w:r>
          <w:rPr>
            <w:rFonts w:hint="eastAsia"/>
            <w:lang w:val="en-US" w:eastAsia="zh-CN"/>
          </w:rPr>
          <w:t>c</w:t>
        </w:r>
      </w:ins>
      <w:ins w:id="535" w:author="Meeting" w:date="2018-11-26T15:37:22Z">
        <w:r>
          <w:rPr>
            <w:rFonts w:hint="eastAsia"/>
          </w:rPr>
          <w:t>_Phone_number Varchar(15) comment '</w:t>
        </w:r>
      </w:ins>
      <w:ins w:id="536" w:author="Meeting" w:date="2018-11-26T15:37:30Z">
        <w:r>
          <w:rPr>
            <w:rFonts w:hint="eastAsia"/>
            <w:lang w:eastAsia="zh-CN"/>
          </w:rPr>
          <w:t>通讯</w:t>
        </w:r>
      </w:ins>
      <w:ins w:id="537" w:author="Meeting" w:date="2018-11-26T15:37:31Z">
        <w:r>
          <w:rPr>
            <w:rFonts w:hint="eastAsia"/>
            <w:lang w:eastAsia="zh-CN"/>
          </w:rPr>
          <w:t>录</w:t>
        </w:r>
      </w:ins>
      <w:ins w:id="538" w:author="Meeting" w:date="2018-11-26T15:37:33Z">
        <w:r>
          <w:rPr>
            <w:rFonts w:hint="eastAsia"/>
            <w:lang w:eastAsia="zh-CN"/>
          </w:rPr>
          <w:t>家人</w:t>
        </w:r>
      </w:ins>
      <w:ins w:id="539" w:author="Meeting" w:date="2018-11-26T15:37:22Z">
        <w:r>
          <w:rPr>
            <w:rFonts w:hint="eastAsia"/>
          </w:rPr>
          <w:t>手机号码',</w:t>
        </w:r>
      </w:ins>
    </w:p>
    <w:p>
      <w:pPr>
        <w:numPr>
          <w:ilvl w:val="-1"/>
          <w:numId w:val="0"/>
        </w:numPr>
        <w:ind w:left="420" w:firstLine="420"/>
        <w:rPr>
          <w:ins w:id="540" w:author="Meeting" w:date="2018-11-26T15:41:18Z"/>
          <w:rFonts w:hint="eastAsia"/>
        </w:rPr>
      </w:pPr>
      <w:ins w:id="541" w:author="Meeting" w:date="2018-11-26T15:39:40Z">
        <w:r>
          <w:rPr>
            <w:rFonts w:hint="eastAsia"/>
            <w:lang w:val="en-US" w:eastAsia="zh-CN"/>
          </w:rPr>
          <w:t>c</w:t>
        </w:r>
      </w:ins>
      <w:ins w:id="542" w:author="Meeting" w:date="2018-11-26T15:38:50Z">
        <w:r>
          <w:rPr>
            <w:rFonts w:hint="eastAsia"/>
            <w:lang w:val="en-US" w:eastAsia="zh-CN"/>
          </w:rPr>
          <w:t>_</w:t>
        </w:r>
      </w:ins>
      <w:ins w:id="543" w:author="Meeting" w:date="2018-11-26T15:38:54Z">
        <w:r>
          <w:rPr>
            <w:rFonts w:hint="eastAsia"/>
            <w:lang w:val="en-US" w:eastAsia="zh-CN"/>
          </w:rPr>
          <w:t>name</w:t>
        </w:r>
      </w:ins>
      <w:ins w:id="544" w:author="Meeting" w:date="2018-11-26T15:38:56Z">
        <w:r>
          <w:rPr>
            <w:rFonts w:hint="eastAsia"/>
            <w:lang w:val="en-US" w:eastAsia="zh-CN"/>
          </w:rPr>
          <w:t xml:space="preserve"> varch</w:t>
        </w:r>
      </w:ins>
      <w:ins w:id="545" w:author="Meeting" w:date="2018-11-26T15:38:57Z">
        <w:r>
          <w:rPr>
            <w:rFonts w:hint="eastAsia"/>
            <w:lang w:val="en-US" w:eastAsia="zh-CN"/>
          </w:rPr>
          <w:t>ar(</w:t>
        </w:r>
      </w:ins>
      <w:ins w:id="546" w:author="Meeting" w:date="2018-11-26T15:38:58Z">
        <w:r>
          <w:rPr>
            <w:rFonts w:hint="eastAsia"/>
            <w:lang w:val="en-US" w:eastAsia="zh-CN"/>
          </w:rPr>
          <w:t>4</w:t>
        </w:r>
      </w:ins>
      <w:ins w:id="547" w:author="Meeting" w:date="2018-11-26T15:38:59Z">
        <w:r>
          <w:rPr>
            <w:rFonts w:hint="eastAsia"/>
            <w:lang w:val="en-US" w:eastAsia="zh-CN"/>
          </w:rPr>
          <w:t>0)</w:t>
        </w:r>
      </w:ins>
      <w:ins w:id="548" w:author="Meeting" w:date="2018-11-26T15:39:00Z">
        <w:r>
          <w:rPr>
            <w:rFonts w:hint="eastAsia"/>
            <w:lang w:val="en-US" w:eastAsia="zh-CN"/>
          </w:rPr>
          <w:t xml:space="preserve"> com</w:t>
        </w:r>
      </w:ins>
      <w:ins w:id="549" w:author="Meeting" w:date="2018-11-26T15:39:01Z">
        <w:r>
          <w:rPr>
            <w:rFonts w:hint="eastAsia"/>
            <w:lang w:val="en-US" w:eastAsia="zh-CN"/>
          </w:rPr>
          <w:t>ment</w:t>
        </w:r>
      </w:ins>
      <w:ins w:id="550" w:author="Meeting" w:date="2018-11-26T15:39:02Z">
        <w:r>
          <w:rPr>
            <w:rFonts w:hint="eastAsia"/>
            <w:lang w:val="en-US" w:eastAsia="zh-CN"/>
          </w:rPr>
          <w:t xml:space="preserve"> </w:t>
        </w:r>
      </w:ins>
      <w:ins w:id="551" w:author="Meeting" w:date="2018-11-26T15:39:09Z">
        <w:r>
          <w:rPr>
            <w:rFonts w:hint="eastAsia"/>
          </w:rPr>
          <w:t xml:space="preserve"> '</w:t>
        </w:r>
      </w:ins>
      <w:ins w:id="552" w:author="Meeting" w:date="2018-11-26T15:39:17Z">
        <w:r>
          <w:rPr>
            <w:rFonts w:hint="eastAsia"/>
            <w:lang w:eastAsia="zh-CN"/>
          </w:rPr>
          <w:t>备注</w:t>
        </w:r>
      </w:ins>
      <w:ins w:id="553" w:author="Meeting" w:date="2018-11-26T15:39:19Z">
        <w:r>
          <w:rPr>
            <w:rFonts w:hint="eastAsia"/>
            <w:lang w:eastAsia="zh-CN"/>
          </w:rPr>
          <w:t>名称</w:t>
        </w:r>
      </w:ins>
      <w:ins w:id="554" w:author="Meeting" w:date="2018-11-26T15:39:09Z">
        <w:r>
          <w:rPr>
            <w:rFonts w:hint="eastAsia"/>
          </w:rPr>
          <w:t>',</w:t>
        </w:r>
      </w:ins>
    </w:p>
    <w:p>
      <w:pPr>
        <w:numPr>
          <w:ilvl w:val="0"/>
          <w:numId w:val="0"/>
        </w:numPr>
        <w:ind w:left="420" w:firstLine="420"/>
        <w:rPr>
          <w:ins w:id="556" w:author="Meeting" w:date="2018-11-26T15:39:09Z"/>
          <w:rFonts w:hint="eastAsia"/>
        </w:rPr>
        <w:pPrChange w:id="555" w:author="Meeting" w:date="2018-11-26T15:41:21Z">
          <w:pPr>
            <w:numPr>
              <w:ilvl w:val="-1"/>
              <w:numId w:val="0"/>
            </w:numPr>
            <w:ind w:left="420" w:firstLine="420"/>
          </w:pPr>
        </w:pPrChange>
      </w:pPr>
      <w:ins w:id="557" w:author="Meeting" w:date="2018-11-26T15:41:38Z">
        <w:r>
          <w:rPr>
            <w:rFonts w:hint="eastAsia"/>
            <w:b w:val="0"/>
            <w:bCs w:val="0"/>
            <w:lang w:val="en-US" w:eastAsia="zh-CN"/>
          </w:rPr>
          <w:t>photo</w:t>
        </w:r>
      </w:ins>
      <w:ins w:id="558" w:author="Meeting" w:date="2018-11-26T15:41:20Z">
        <w:r>
          <w:rPr>
            <w:rFonts w:hint="eastAsia"/>
            <w:b w:val="0"/>
            <w:bCs w:val="0"/>
            <w:lang w:val="en-US" w:eastAsia="zh-CN"/>
          </w:rPr>
          <w:t xml:space="preserve">url  </w:t>
        </w:r>
      </w:ins>
      <w:ins w:id="559" w:author="Meeting" w:date="2018-11-26T15:41:20Z">
        <w:r>
          <w:rPr>
            <w:rFonts w:hint="eastAsia"/>
          </w:rPr>
          <w:t>varchar(200) comment</w:t>
        </w:r>
      </w:ins>
      <w:ins w:id="560" w:author="Meeting" w:date="2018-11-26T15:41:20Z">
        <w:r>
          <w:rPr>
            <w:rFonts w:hint="eastAsia"/>
            <w:lang w:val="en-US" w:eastAsia="zh-CN"/>
          </w:rPr>
          <w:t xml:space="preserve"> </w:t>
        </w:r>
      </w:ins>
      <w:ins w:id="561" w:author="Meeting" w:date="2018-11-26T15:41:20Z">
        <w:r>
          <w:rPr>
            <w:rFonts w:hint="eastAsia"/>
            <w:b w:val="0"/>
            <w:bCs w:val="0"/>
            <w:lang w:val="en-US" w:eastAsia="zh-CN"/>
          </w:rPr>
          <w:t xml:space="preserve"> '</w:t>
        </w:r>
      </w:ins>
      <w:ins w:id="562" w:author="Meeting" w:date="2018-11-26T15:41:48Z">
        <w:r>
          <w:rPr>
            <w:rFonts w:hint="eastAsia"/>
            <w:b w:val="0"/>
            <w:bCs w:val="0"/>
            <w:lang w:val="en-US" w:eastAsia="zh-CN"/>
          </w:rPr>
          <w:t>通讯录</w:t>
        </w:r>
      </w:ins>
      <w:ins w:id="563" w:author="Meeting" w:date="2018-11-26T15:41:51Z">
        <w:r>
          <w:rPr>
            <w:rFonts w:hint="eastAsia"/>
            <w:b w:val="0"/>
            <w:bCs w:val="0"/>
            <w:lang w:val="en-US" w:eastAsia="zh-CN"/>
          </w:rPr>
          <w:t>家</w:t>
        </w:r>
      </w:ins>
      <w:ins w:id="564" w:author="Meeting" w:date="2018-11-26T15:41:52Z">
        <w:r>
          <w:rPr>
            <w:rFonts w:hint="eastAsia"/>
            <w:b w:val="0"/>
            <w:bCs w:val="0"/>
            <w:lang w:val="en-US" w:eastAsia="zh-CN"/>
          </w:rPr>
          <w:t>人</w:t>
        </w:r>
      </w:ins>
      <w:ins w:id="565" w:author="Meeting" w:date="2018-11-26T15:41:50Z">
        <w:r>
          <w:rPr>
            <w:rFonts w:hint="eastAsia"/>
            <w:b w:val="0"/>
            <w:bCs w:val="0"/>
            <w:lang w:val="en-US" w:eastAsia="zh-CN"/>
          </w:rPr>
          <w:t>头像</w:t>
        </w:r>
      </w:ins>
      <w:ins w:id="566" w:author="Meeting" w:date="2018-11-26T15:41:20Z">
        <w:r>
          <w:rPr>
            <w:rFonts w:hint="eastAsia"/>
            <w:b w:val="0"/>
            <w:bCs w:val="0"/>
            <w:lang w:val="en-US" w:eastAsia="zh-CN"/>
          </w:rPr>
          <w:t>地址',</w:t>
        </w:r>
      </w:ins>
    </w:p>
    <w:p>
      <w:pPr>
        <w:numPr>
          <w:ilvl w:val="-1"/>
          <w:numId w:val="0"/>
        </w:numPr>
        <w:ind w:left="420" w:firstLine="420"/>
        <w:rPr>
          <w:ins w:id="568" w:author="Meeting" w:date="2018-11-26T15:36:29Z"/>
          <w:rFonts w:hint="eastAsia"/>
        </w:rPr>
        <w:pPrChange w:id="567" w:author="Meeting" w:date="2018-11-26T15:35:57Z">
          <w:pPr>
            <w:numPr>
              <w:ilvl w:val="0"/>
              <w:numId w:val="2"/>
            </w:numPr>
            <w:ind w:left="420"/>
          </w:pPr>
        </w:pPrChange>
      </w:pPr>
      <w:ins w:id="569" w:author="Meeting" w:date="2018-11-26T15:39:28Z">
        <w:r>
          <w:rPr>
            <w:rFonts w:hint="eastAsia"/>
          </w:rPr>
          <w:t>Unique key ukey(c_userID,</w:t>
        </w:r>
      </w:ins>
      <w:ins w:id="570" w:author="Meeting" w:date="2018-11-26T15:39:46Z">
        <w:r>
          <w:rPr>
            <w:rFonts w:hint="eastAsia"/>
            <w:lang w:val="en-US" w:eastAsia="zh-CN"/>
          </w:rPr>
          <w:t>c</w:t>
        </w:r>
      </w:ins>
      <w:ins w:id="571" w:author="Meeting" w:date="2018-11-26T15:39:46Z">
        <w:r>
          <w:rPr>
            <w:rFonts w:hint="eastAsia"/>
          </w:rPr>
          <w:t>_Phone_number</w:t>
        </w:r>
      </w:ins>
      <w:ins w:id="572" w:author="Meeting" w:date="2018-11-26T15:39:28Z">
        <w:r>
          <w:rPr>
            <w:rFonts w:hint="eastAsia"/>
          </w:rPr>
          <w:t>)</w:t>
        </w:r>
      </w:ins>
    </w:p>
    <w:p>
      <w:pPr>
        <w:numPr>
          <w:ilvl w:val="-1"/>
          <w:numId w:val="0"/>
        </w:numPr>
        <w:ind w:left="420" w:firstLine="420"/>
        <w:rPr>
          <w:ins w:id="574" w:author="Meeting" w:date="2018-11-26T15:22:13Z"/>
          <w:rFonts w:hint="eastAsia"/>
        </w:rPr>
        <w:pPrChange w:id="573" w:author="Meeting" w:date="2018-11-26T15:35:57Z">
          <w:pPr>
            <w:numPr>
              <w:ilvl w:val="0"/>
              <w:numId w:val="2"/>
            </w:numPr>
            <w:ind w:left="420"/>
          </w:pPr>
        </w:pPrChange>
      </w:pPr>
    </w:p>
    <w:p>
      <w:pPr>
        <w:numPr>
          <w:ilvl w:val="1"/>
          <w:numId w:val="1"/>
          <w:ins w:id="576" w:author="Meeting" w:date="2018-11-26T15:10:58Z"/>
        </w:numPr>
        <w:ind w:left="0"/>
        <w:rPr>
          <w:ins w:id="577" w:author="Meeting" w:date="2018-11-26T15:22:27Z"/>
          <w:b/>
          <w:bCs/>
        </w:rPr>
        <w:pPrChange w:id="575" w:author="Meeting" w:date="2018-11-26T15:10:58Z">
          <w:pPr>
            <w:numPr>
              <w:ilvl w:val="0"/>
              <w:numId w:val="2"/>
            </w:numPr>
            <w:ind w:left="420"/>
          </w:pPr>
        </w:pPrChange>
      </w:pPr>
      <w:ins w:id="578" w:author="Meeting" w:date="2018-11-26T15:22:20Z">
        <w:r>
          <w:rPr>
            <w:rFonts w:hint="eastAsia"/>
            <w:b/>
            <w:bCs/>
            <w:lang w:val="en-US" w:eastAsia="zh-CN"/>
          </w:rPr>
          <w:t>Em</w:t>
        </w:r>
      </w:ins>
      <w:ins w:id="579" w:author="Meeting" w:date="2018-11-26T15:22:21Z">
        <w:r>
          <w:rPr>
            <w:rFonts w:hint="eastAsia"/>
            <w:b/>
            <w:bCs/>
            <w:lang w:val="en-US" w:eastAsia="zh-CN"/>
          </w:rPr>
          <w:t>oj</w:t>
        </w:r>
      </w:ins>
      <w:ins w:id="580" w:author="Meeting" w:date="2018-11-26T15:22:22Z">
        <w:r>
          <w:rPr>
            <w:rFonts w:hint="eastAsia"/>
            <w:b/>
            <w:bCs/>
            <w:lang w:val="en-US" w:eastAsia="zh-CN"/>
          </w:rPr>
          <w:t xml:space="preserve">i </w:t>
        </w:r>
      </w:ins>
      <w:ins w:id="581" w:author="Meeting" w:date="2018-11-26T15:22:26Z">
        <w:r>
          <w:rPr>
            <w:rFonts w:hint="eastAsia"/>
            <w:b/>
            <w:bCs/>
            <w:lang w:val="en-US" w:eastAsia="zh-CN"/>
          </w:rPr>
          <w:t>表情包</w:t>
        </w:r>
      </w:ins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ns w:id="582" w:author="Meeting" w:date="2018-11-26T15:22:30Z"/>
          <w:rFonts w:hint="eastAsia"/>
          <w:b w:val="0"/>
          <w:bCs w:val="0"/>
          <w:lang w:val="en-US" w:eastAsia="zh-CN"/>
        </w:rPr>
      </w:pPr>
      <w:ins w:id="583" w:author="Meeting" w:date="2018-11-26T15:22:30Z">
        <w:r>
          <w:rPr>
            <w:rFonts w:hint="eastAsia"/>
            <w:b w:val="0"/>
            <w:bCs w:val="0"/>
            <w:lang w:val="en-US" w:eastAsia="zh-CN"/>
          </w:rPr>
          <w:t>n_id int PRIMARY KEY AUTO_INCREMENT comment '自增变量',</w:t>
        </w:r>
      </w:ins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ns w:id="584" w:author="Meeting" w:date="2018-11-26T15:22:30Z"/>
          <w:rFonts w:hint="eastAsia"/>
          <w:b w:val="0"/>
          <w:bCs w:val="0"/>
          <w:lang w:val="en-US" w:eastAsia="zh-CN"/>
        </w:rPr>
      </w:pPr>
      <w:ins w:id="585" w:author="Meeting" w:date="2018-11-26T15:22:30Z">
        <w:r>
          <w:rPr>
            <w:rFonts w:hint="eastAsia"/>
            <w:b w:val="0"/>
            <w:bCs w:val="0"/>
            <w:lang w:val="en-US" w:eastAsia="zh-CN"/>
          </w:rPr>
          <w:t>c_userID varchar(40) comment '用户ID',</w:t>
        </w:r>
      </w:ins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ns w:id="586" w:author="Meeting" w:date="2018-11-26T15:23:19Z"/>
          <w:rFonts w:hint="eastAsia"/>
          <w:b w:val="0"/>
          <w:bCs w:val="0"/>
          <w:lang w:val="en-US" w:eastAsia="zh-CN"/>
        </w:rPr>
      </w:pPr>
      <w:ins w:id="587" w:author="Meeting" w:date="2018-11-26T15:23:04Z">
        <w:r>
          <w:rPr>
            <w:rFonts w:hint="eastAsia"/>
            <w:b w:val="0"/>
            <w:bCs w:val="0"/>
            <w:lang w:val="en-US" w:eastAsia="zh-CN"/>
          </w:rPr>
          <w:t>e</w:t>
        </w:r>
      </w:ins>
      <w:ins w:id="588" w:author="Meeting" w:date="2018-11-26T15:23:05Z">
        <w:r>
          <w:rPr>
            <w:rFonts w:hint="eastAsia"/>
            <w:b w:val="0"/>
            <w:bCs w:val="0"/>
            <w:lang w:val="en-US" w:eastAsia="zh-CN"/>
          </w:rPr>
          <w:t>moji</w:t>
        </w:r>
      </w:ins>
      <w:ins w:id="589" w:author="Meeting" w:date="2018-11-26T15:23:07Z">
        <w:r>
          <w:rPr>
            <w:rFonts w:hint="eastAsia"/>
            <w:b w:val="0"/>
            <w:bCs w:val="0"/>
            <w:lang w:val="en-US" w:eastAsia="zh-CN"/>
          </w:rPr>
          <w:t>url</w:t>
        </w:r>
      </w:ins>
      <w:ins w:id="590" w:author="Meeting" w:date="2018-11-26T15:22:30Z">
        <w:r>
          <w:rPr>
            <w:rFonts w:hint="eastAsia"/>
            <w:b w:val="0"/>
            <w:bCs w:val="0"/>
            <w:lang w:val="en-US" w:eastAsia="zh-CN"/>
          </w:rPr>
          <w:t xml:space="preserve"> </w:t>
        </w:r>
      </w:ins>
      <w:ins w:id="591" w:author="Meeting" w:date="2018-11-26T15:23:25Z">
        <w:r>
          <w:rPr>
            <w:rFonts w:hint="eastAsia"/>
            <w:b w:val="0"/>
            <w:bCs w:val="0"/>
            <w:lang w:val="en-US" w:eastAsia="zh-CN"/>
          </w:rPr>
          <w:t xml:space="preserve"> </w:t>
        </w:r>
      </w:ins>
      <w:ins w:id="592" w:author="Meeting" w:date="2018-11-26T15:23:14Z">
        <w:r>
          <w:rPr>
            <w:rFonts w:hint="eastAsia"/>
          </w:rPr>
          <w:t>varchar(200) comment</w:t>
        </w:r>
      </w:ins>
      <w:ins w:id="593" w:author="Meeting" w:date="2018-11-26T15:23:21Z">
        <w:r>
          <w:rPr>
            <w:rFonts w:hint="eastAsia"/>
            <w:lang w:val="en-US" w:eastAsia="zh-CN"/>
          </w:rPr>
          <w:t xml:space="preserve"> </w:t>
        </w:r>
      </w:ins>
      <w:ins w:id="594" w:author="Meeting" w:date="2018-11-26T15:23:19Z">
        <w:r>
          <w:rPr>
            <w:rFonts w:hint="eastAsia"/>
            <w:b w:val="0"/>
            <w:bCs w:val="0"/>
            <w:lang w:val="en-US" w:eastAsia="zh-CN"/>
          </w:rPr>
          <w:t xml:space="preserve"> '</w:t>
        </w:r>
      </w:ins>
      <w:ins w:id="595" w:author="Meeting" w:date="2018-11-26T15:23:32Z">
        <w:r>
          <w:rPr>
            <w:rFonts w:hint="eastAsia"/>
            <w:b w:val="0"/>
            <w:bCs w:val="0"/>
            <w:lang w:val="en-US" w:eastAsia="zh-CN"/>
          </w:rPr>
          <w:t>表情包</w:t>
        </w:r>
      </w:ins>
      <w:ins w:id="596" w:author="Meeting" w:date="2018-11-26T15:23:33Z">
        <w:r>
          <w:rPr>
            <w:rFonts w:hint="eastAsia"/>
            <w:b w:val="0"/>
            <w:bCs w:val="0"/>
            <w:lang w:val="en-US" w:eastAsia="zh-CN"/>
          </w:rPr>
          <w:t>地址</w:t>
        </w:r>
      </w:ins>
      <w:ins w:id="597" w:author="Meeting" w:date="2018-11-26T15:23:19Z">
        <w:r>
          <w:rPr>
            <w:rFonts w:hint="eastAsia"/>
            <w:b w:val="0"/>
            <w:bCs w:val="0"/>
            <w:lang w:val="en-US" w:eastAsia="zh-CN"/>
          </w:rPr>
          <w:t>',</w:t>
        </w:r>
      </w:ins>
    </w:p>
    <w:p>
      <w:pPr>
        <w:ind w:left="420" w:firstLine="420"/>
        <w:rPr>
          <w:ins w:id="598" w:author="Meeting" w:date="2018-11-26T15:29:00Z"/>
          <w:rFonts w:hint="eastAsia" w:eastAsiaTheme="minorEastAsia"/>
          <w:lang w:val="en-US" w:eastAsia="zh-CN"/>
        </w:rPr>
      </w:pPr>
      <w:ins w:id="599" w:author="Meeting" w:date="2018-11-26T15:29:00Z">
        <w:r>
          <w:rPr>
            <w:rFonts w:hint="eastAsia"/>
          </w:rPr>
          <w:t>n_time int(15) comment</w:t>
        </w:r>
      </w:ins>
      <w:ins w:id="600" w:author="Meeting" w:date="2018-11-26T15:29:00Z">
        <w:r>
          <w:rPr>
            <w:rFonts w:hint="eastAsia"/>
            <w:lang w:val="en-US" w:eastAsia="zh-CN"/>
          </w:rPr>
          <w:t xml:space="preserve"> </w:t>
        </w:r>
      </w:ins>
      <w:ins w:id="601" w:author="Meeting" w:date="2018-11-26T15:29:00Z">
        <w:r>
          <w:rPr>
            <w:rFonts w:hint="eastAsia"/>
          </w:rPr>
          <w:t>'</w:t>
        </w:r>
      </w:ins>
      <w:ins w:id="602" w:author="Meeting" w:date="2018-11-26T15:29:06Z">
        <w:r>
          <w:rPr>
            <w:rFonts w:hint="eastAsia"/>
            <w:lang w:eastAsia="zh-CN"/>
          </w:rPr>
          <w:t>表情</w:t>
        </w:r>
      </w:ins>
      <w:ins w:id="603" w:author="Meeting" w:date="2018-11-26T15:29:07Z">
        <w:r>
          <w:rPr>
            <w:rFonts w:hint="eastAsia"/>
            <w:lang w:eastAsia="zh-CN"/>
          </w:rPr>
          <w:t>添加</w:t>
        </w:r>
      </w:ins>
      <w:ins w:id="604" w:author="Meeting" w:date="2018-11-26T15:29:14Z">
        <w:r>
          <w:rPr>
            <w:rFonts w:hint="eastAsia"/>
            <w:lang w:eastAsia="zh-CN"/>
          </w:rPr>
          <w:t>时间</w:t>
        </w:r>
      </w:ins>
      <w:ins w:id="605" w:author="Meeting" w:date="2018-11-26T15:29:00Z">
        <w:r>
          <w:rPr>
            <w:rFonts w:hint="eastAsia"/>
          </w:rPr>
          <w:t>(时间戳)'</w:t>
        </w:r>
      </w:ins>
      <w:ins w:id="606" w:author="Meeting" w:date="2018-11-26T15:29:00Z">
        <w:r>
          <w:rPr>
            <w:rFonts w:hint="eastAsia"/>
            <w:lang w:val="en-US" w:eastAsia="zh-CN"/>
          </w:rPr>
          <w:t>,</w:t>
        </w:r>
      </w:ins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ns w:id="607" w:author="Meeting" w:date="2018-11-26T15:22:30Z"/>
          <w:rFonts w:hint="eastAsia"/>
          <w:b w:val="0"/>
          <w:bCs w:val="0"/>
          <w:lang w:val="en-US" w:eastAsia="zh-CN"/>
        </w:rPr>
      </w:pPr>
      <w:ins w:id="608" w:author="Meeting" w:date="2018-11-26T15:22:30Z">
        <w:r>
          <w:rPr>
            <w:rFonts w:hint="eastAsia"/>
            <w:b w:val="0"/>
            <w:bCs w:val="0"/>
            <w:lang w:val="en-US" w:eastAsia="zh-CN"/>
          </w:rPr>
          <w:t>Unique key ukey(</w:t>
        </w:r>
      </w:ins>
      <w:ins w:id="609" w:author="Meeting" w:date="2018-11-26T16:07:52Z">
        <w:r>
          <w:rPr>
            <w:rFonts w:hint="eastAsia"/>
            <w:b w:val="0"/>
            <w:bCs w:val="0"/>
            <w:lang w:val="en-US" w:eastAsia="zh-CN"/>
          </w:rPr>
          <w:t xml:space="preserve">emojiurl </w:t>
        </w:r>
      </w:ins>
      <w:ins w:id="610" w:author="Meeting" w:date="2018-11-26T15:22:30Z">
        <w:r>
          <w:rPr>
            <w:rFonts w:hint="eastAsia"/>
            <w:b w:val="0"/>
            <w:bCs w:val="0"/>
            <w:lang w:val="en-US" w:eastAsia="zh-CN"/>
          </w:rPr>
          <w:t>)</w:t>
        </w:r>
      </w:ins>
    </w:p>
    <w:p>
      <w:pPr>
        <w:numPr>
          <w:ilvl w:val="-1"/>
          <w:numId w:val="0"/>
        </w:numPr>
        <w:ind w:left="420" w:firstLine="420"/>
        <w:rPr>
          <w:ins w:id="612" w:author="Meeting" w:date="2018-11-26T15:10:45Z"/>
          <w:b/>
          <w:bCs/>
        </w:rPr>
        <w:pPrChange w:id="611" w:author="Meeting" w:date="2018-11-26T15:22:29Z">
          <w:pPr>
            <w:numPr>
              <w:ilvl w:val="0"/>
              <w:numId w:val="2"/>
            </w:numPr>
            <w:ind w:left="420"/>
          </w:pPr>
        </w:pPrChange>
      </w:pPr>
    </w:p>
    <w:p>
      <w:pPr>
        <w:numPr>
          <w:ilvl w:val="1"/>
          <w:numId w:val="1"/>
          <w:ins w:id="614" w:author="Meeting" w:date="2018-11-26T16:10:03Z"/>
        </w:numPr>
        <w:rPr>
          <w:ins w:id="615" w:author="Meeting" w:date="2018-11-26T16:10:58Z"/>
          <w:rFonts w:hint="eastAsia" w:eastAsiaTheme="minorEastAsia"/>
          <w:lang w:val="en-US" w:eastAsia="zh-CN"/>
        </w:rPr>
        <w:pPrChange w:id="613" w:author="Meeting" w:date="2018-11-26T16:10:03Z">
          <w:pPr/>
        </w:pPrChange>
      </w:pPr>
      <w:ins w:id="616" w:author="Meeting" w:date="2018-11-26T16:10:03Z">
        <w:r>
          <w:rPr>
            <w:rFonts w:hint="eastAsia"/>
            <w:b/>
            <w:bCs/>
            <w:rPrChange w:id="617" w:author="Meeting" w:date="2018-11-26T16:10:43Z">
              <w:rPr>
                <w:rFonts w:hint="eastAsia"/>
              </w:rPr>
            </w:rPrChange>
          </w:rPr>
          <w:t>table Watch_history</w:t>
        </w:r>
      </w:ins>
      <w:ins w:id="619" w:author="Meeting" w:date="2018-11-26T16:10:14Z">
        <w:r>
          <w:rPr>
            <w:rFonts w:hint="eastAsia"/>
            <w:lang w:val="en-US" w:eastAsia="zh-CN"/>
          </w:rPr>
          <w:t xml:space="preserve"> </w:t>
        </w:r>
      </w:ins>
      <w:ins w:id="620" w:author="Meeting" w:date="2018-11-26T16:10:15Z">
        <w:r>
          <w:rPr>
            <w:rFonts w:hint="eastAsia"/>
            <w:b/>
            <w:bCs/>
            <w:lang w:val="en-US" w:eastAsia="zh-CN"/>
          </w:rPr>
          <w:t>手表消息记录</w:t>
        </w:r>
      </w:ins>
    </w:p>
    <w:p>
      <w:pPr>
        <w:numPr>
          <w:ilvl w:val="-1"/>
          <w:numId w:val="0"/>
        </w:numPr>
        <w:ind w:left="420" w:firstLine="420"/>
        <w:rPr>
          <w:ins w:id="622" w:author="Meeting" w:date="2018-11-26T16:11:01Z"/>
          <w:rFonts w:hint="eastAsia"/>
        </w:rPr>
        <w:pPrChange w:id="621" w:author="Meeting" w:date="2018-11-26T16:11:00Z">
          <w:pPr/>
        </w:pPrChange>
      </w:pPr>
      <w:ins w:id="623" w:author="Meeting" w:date="2018-11-26T16:11:01Z">
        <w:r>
          <w:rPr>
            <w:rFonts w:hint="eastAsia"/>
          </w:rPr>
          <w:t>n_id int PRIMARY KEY AUTO_INCREMENT comment '自增变量',</w:t>
        </w:r>
      </w:ins>
    </w:p>
    <w:p>
      <w:pPr>
        <w:numPr>
          <w:ilvl w:val="-1"/>
          <w:numId w:val="0"/>
        </w:numPr>
        <w:ind w:left="420" w:firstLine="420"/>
        <w:rPr>
          <w:ins w:id="625" w:author="Meeting" w:date="2018-11-26T16:11:01Z"/>
          <w:rFonts w:hint="eastAsia"/>
        </w:rPr>
        <w:pPrChange w:id="624" w:author="Meeting" w:date="2018-11-26T16:11:00Z">
          <w:pPr/>
        </w:pPrChange>
      </w:pPr>
      <w:ins w:id="626" w:author="Meeting" w:date="2018-11-26T16:11:01Z">
        <w:r>
          <w:rPr>
            <w:rFonts w:hint="eastAsia"/>
          </w:rPr>
          <w:t>c_userID varchar(40) comment 'watch用户ID',</w:t>
        </w:r>
      </w:ins>
    </w:p>
    <w:p>
      <w:pPr>
        <w:numPr>
          <w:ilvl w:val="-1"/>
          <w:numId w:val="0"/>
        </w:numPr>
        <w:ind w:left="420" w:firstLine="420"/>
        <w:rPr>
          <w:ins w:id="628" w:author="Meeting" w:date="2018-11-26T16:11:01Z"/>
          <w:rFonts w:hint="eastAsia"/>
        </w:rPr>
        <w:pPrChange w:id="627" w:author="Meeting" w:date="2018-11-26T16:11:00Z">
          <w:pPr/>
        </w:pPrChange>
      </w:pPr>
      <w:ins w:id="629" w:author="Meeting" w:date="2018-11-26T16:11:01Z">
        <w:r>
          <w:rPr>
            <w:rFonts w:hint="eastAsia"/>
          </w:rPr>
          <w:t>c_title varchar(40) comment  '消息标题，如：充电完成、设置变更、紧急求助、上课禁用、上学守护、陌生来电等',</w:t>
        </w:r>
      </w:ins>
    </w:p>
    <w:p>
      <w:pPr>
        <w:numPr>
          <w:ilvl w:val="-1"/>
          <w:numId w:val="0"/>
        </w:numPr>
        <w:ind w:left="420" w:firstLine="420"/>
        <w:rPr>
          <w:ins w:id="631" w:author="Meeting" w:date="2018-11-26T16:11:01Z"/>
          <w:rFonts w:hint="eastAsia"/>
        </w:rPr>
        <w:pPrChange w:id="630" w:author="Meeting" w:date="2018-11-26T16:11:00Z">
          <w:pPr/>
        </w:pPrChange>
      </w:pPr>
      <w:ins w:id="632" w:author="Meeting" w:date="2018-11-26T16:11:01Z">
        <w:r>
          <w:rPr>
            <w:rFonts w:hint="eastAsia"/>
          </w:rPr>
          <w:t>c_message  varchar(255) comment  '消息内容',</w:t>
        </w:r>
      </w:ins>
    </w:p>
    <w:p>
      <w:pPr>
        <w:numPr>
          <w:ilvl w:val="-1"/>
          <w:numId w:val="0"/>
        </w:numPr>
        <w:ind w:left="420" w:firstLine="420"/>
        <w:rPr>
          <w:ins w:id="634" w:author="Meeting" w:date="2018-11-26T16:11:01Z"/>
          <w:rFonts w:hint="eastAsia"/>
        </w:rPr>
        <w:pPrChange w:id="633" w:author="Meeting" w:date="2018-11-26T16:11:00Z">
          <w:pPr/>
        </w:pPrChange>
      </w:pPr>
      <w:ins w:id="635" w:author="Meeting" w:date="2018-11-26T16:11:01Z">
        <w:r>
          <w:rPr>
            <w:rFonts w:hint="eastAsia"/>
          </w:rPr>
          <w:t>t_time timestamp comment '手表消息时间',</w:t>
        </w:r>
      </w:ins>
    </w:p>
    <w:p>
      <w:pPr>
        <w:numPr>
          <w:ilvl w:val="-1"/>
          <w:numId w:val="0"/>
        </w:numPr>
        <w:ind w:left="420" w:firstLine="420"/>
        <w:rPr>
          <w:rFonts w:hint="eastAsia" w:eastAsiaTheme="minorEastAsia"/>
          <w:lang w:val="en-US" w:eastAsia="zh-CN"/>
        </w:rPr>
        <w:pPrChange w:id="636" w:author="Meeting" w:date="2018-11-26T16:11:00Z">
          <w:pPr/>
        </w:pPrChange>
      </w:pPr>
      <w:ins w:id="637" w:author="Meeting" w:date="2018-11-26T16:11:01Z">
        <w:r>
          <w:rPr>
            <w:rFonts w:hint="eastAsia"/>
          </w:rPr>
          <w:t>index ukey(c_userID)</w:t>
        </w:r>
      </w:ins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196D34"/>
    <w:multiLevelType w:val="multilevel"/>
    <w:tmpl w:val="95196D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51778EFB"/>
    <w:multiLevelType w:val="singleLevel"/>
    <w:tmpl w:val="51778EF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  <w15:person w15:author="Meeting">
    <w15:presenceInfo w15:providerId="WPS Office" w15:userId="18935068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F7A09"/>
    <w:rsid w:val="000906F6"/>
    <w:rsid w:val="001F7A09"/>
    <w:rsid w:val="00257593"/>
    <w:rsid w:val="00262095"/>
    <w:rsid w:val="00986D54"/>
    <w:rsid w:val="009A3ADF"/>
    <w:rsid w:val="00AC2FB8"/>
    <w:rsid w:val="00B610BD"/>
    <w:rsid w:val="00C939AC"/>
    <w:rsid w:val="00CC3038"/>
    <w:rsid w:val="00CD02A2"/>
    <w:rsid w:val="00F249FB"/>
    <w:rsid w:val="00F7790D"/>
    <w:rsid w:val="019A41B6"/>
    <w:rsid w:val="019C5F32"/>
    <w:rsid w:val="02004838"/>
    <w:rsid w:val="022E64F0"/>
    <w:rsid w:val="02DA7522"/>
    <w:rsid w:val="02E264CC"/>
    <w:rsid w:val="02FB618A"/>
    <w:rsid w:val="03123EC6"/>
    <w:rsid w:val="031B48E4"/>
    <w:rsid w:val="03435F33"/>
    <w:rsid w:val="035C147D"/>
    <w:rsid w:val="035C233F"/>
    <w:rsid w:val="03803546"/>
    <w:rsid w:val="03E02426"/>
    <w:rsid w:val="04584C27"/>
    <w:rsid w:val="04720E83"/>
    <w:rsid w:val="048908A5"/>
    <w:rsid w:val="04B02EE4"/>
    <w:rsid w:val="04B95225"/>
    <w:rsid w:val="04C3257B"/>
    <w:rsid w:val="052F079A"/>
    <w:rsid w:val="054F1CCE"/>
    <w:rsid w:val="057F0360"/>
    <w:rsid w:val="059F3CF5"/>
    <w:rsid w:val="065D7805"/>
    <w:rsid w:val="06855F78"/>
    <w:rsid w:val="075925A3"/>
    <w:rsid w:val="08913DFF"/>
    <w:rsid w:val="089F2850"/>
    <w:rsid w:val="08DC391C"/>
    <w:rsid w:val="0978445A"/>
    <w:rsid w:val="09A0694C"/>
    <w:rsid w:val="0A0213CF"/>
    <w:rsid w:val="0A533EF5"/>
    <w:rsid w:val="0A6E3F5A"/>
    <w:rsid w:val="0AAD2337"/>
    <w:rsid w:val="0B3E039D"/>
    <w:rsid w:val="0B741444"/>
    <w:rsid w:val="0BAA65F6"/>
    <w:rsid w:val="0C0D643F"/>
    <w:rsid w:val="0C1A7112"/>
    <w:rsid w:val="0C647C8B"/>
    <w:rsid w:val="0C8B439F"/>
    <w:rsid w:val="0C8E1E6C"/>
    <w:rsid w:val="0CB45D24"/>
    <w:rsid w:val="0CF22ADF"/>
    <w:rsid w:val="0CFE1CCE"/>
    <w:rsid w:val="0D1D44E5"/>
    <w:rsid w:val="0DC95580"/>
    <w:rsid w:val="0EF649E8"/>
    <w:rsid w:val="0F720893"/>
    <w:rsid w:val="0F9C431B"/>
    <w:rsid w:val="10237206"/>
    <w:rsid w:val="103472AF"/>
    <w:rsid w:val="103A3368"/>
    <w:rsid w:val="10DE66FF"/>
    <w:rsid w:val="10F43B11"/>
    <w:rsid w:val="10FA02B7"/>
    <w:rsid w:val="112D4244"/>
    <w:rsid w:val="113E4934"/>
    <w:rsid w:val="11731398"/>
    <w:rsid w:val="11FC2740"/>
    <w:rsid w:val="12171B21"/>
    <w:rsid w:val="13223262"/>
    <w:rsid w:val="13786411"/>
    <w:rsid w:val="14280BCF"/>
    <w:rsid w:val="14473C56"/>
    <w:rsid w:val="14E5058D"/>
    <w:rsid w:val="150A1390"/>
    <w:rsid w:val="157C3BC2"/>
    <w:rsid w:val="16274180"/>
    <w:rsid w:val="1697576D"/>
    <w:rsid w:val="16B40C3C"/>
    <w:rsid w:val="16CE5579"/>
    <w:rsid w:val="16F930BD"/>
    <w:rsid w:val="1746180E"/>
    <w:rsid w:val="17AA1DBF"/>
    <w:rsid w:val="17AD7439"/>
    <w:rsid w:val="17D0792F"/>
    <w:rsid w:val="182636C2"/>
    <w:rsid w:val="184868DC"/>
    <w:rsid w:val="19962EB0"/>
    <w:rsid w:val="1A185B93"/>
    <w:rsid w:val="1AAA0B69"/>
    <w:rsid w:val="1ACF6D8B"/>
    <w:rsid w:val="1ADF5A1F"/>
    <w:rsid w:val="1B0D299A"/>
    <w:rsid w:val="1B7774C9"/>
    <w:rsid w:val="1B931054"/>
    <w:rsid w:val="1BE0394E"/>
    <w:rsid w:val="1C253225"/>
    <w:rsid w:val="1C3D603C"/>
    <w:rsid w:val="1D9142DF"/>
    <w:rsid w:val="1DAC3138"/>
    <w:rsid w:val="1E551CFE"/>
    <w:rsid w:val="1E9F3952"/>
    <w:rsid w:val="1EC46B7B"/>
    <w:rsid w:val="1F0E673B"/>
    <w:rsid w:val="1F36182E"/>
    <w:rsid w:val="1F924724"/>
    <w:rsid w:val="20061E9B"/>
    <w:rsid w:val="202948A2"/>
    <w:rsid w:val="210D5379"/>
    <w:rsid w:val="21420374"/>
    <w:rsid w:val="216D3A8A"/>
    <w:rsid w:val="217F0B40"/>
    <w:rsid w:val="21F575FC"/>
    <w:rsid w:val="22091BE6"/>
    <w:rsid w:val="22187330"/>
    <w:rsid w:val="22491286"/>
    <w:rsid w:val="22493337"/>
    <w:rsid w:val="22585E99"/>
    <w:rsid w:val="231E0881"/>
    <w:rsid w:val="240F5018"/>
    <w:rsid w:val="24670817"/>
    <w:rsid w:val="24754FAD"/>
    <w:rsid w:val="25595F3D"/>
    <w:rsid w:val="256205B7"/>
    <w:rsid w:val="2613637D"/>
    <w:rsid w:val="26314337"/>
    <w:rsid w:val="26E86CD2"/>
    <w:rsid w:val="27493C54"/>
    <w:rsid w:val="27735C7C"/>
    <w:rsid w:val="27D224B9"/>
    <w:rsid w:val="281030E7"/>
    <w:rsid w:val="28DA6EB7"/>
    <w:rsid w:val="28DD465E"/>
    <w:rsid w:val="2927436F"/>
    <w:rsid w:val="29380690"/>
    <w:rsid w:val="29CD4D86"/>
    <w:rsid w:val="2A1B5E10"/>
    <w:rsid w:val="2A380FB5"/>
    <w:rsid w:val="2AB02B5C"/>
    <w:rsid w:val="2B305932"/>
    <w:rsid w:val="2B6A77E0"/>
    <w:rsid w:val="2C417B6A"/>
    <w:rsid w:val="2C5B3A29"/>
    <w:rsid w:val="2CE66711"/>
    <w:rsid w:val="2CF13D70"/>
    <w:rsid w:val="2E0A31C2"/>
    <w:rsid w:val="2E31497F"/>
    <w:rsid w:val="2E3650DB"/>
    <w:rsid w:val="2E4044AC"/>
    <w:rsid w:val="2E42334A"/>
    <w:rsid w:val="2ED017AD"/>
    <w:rsid w:val="2EF2073A"/>
    <w:rsid w:val="2F1545C6"/>
    <w:rsid w:val="2F2B6646"/>
    <w:rsid w:val="2FB6606A"/>
    <w:rsid w:val="2FC92C7E"/>
    <w:rsid w:val="2FFA1FFE"/>
    <w:rsid w:val="30A17B93"/>
    <w:rsid w:val="323E3704"/>
    <w:rsid w:val="32D23D17"/>
    <w:rsid w:val="33F81517"/>
    <w:rsid w:val="33F91328"/>
    <w:rsid w:val="343F2E33"/>
    <w:rsid w:val="3491288F"/>
    <w:rsid w:val="34E21A2F"/>
    <w:rsid w:val="3532008B"/>
    <w:rsid w:val="354D35A7"/>
    <w:rsid w:val="37AE2E78"/>
    <w:rsid w:val="37BB1C1F"/>
    <w:rsid w:val="38237E6C"/>
    <w:rsid w:val="38792ED6"/>
    <w:rsid w:val="391B778B"/>
    <w:rsid w:val="3A2E36C3"/>
    <w:rsid w:val="3A9E1408"/>
    <w:rsid w:val="3ABB046B"/>
    <w:rsid w:val="3B0E65C9"/>
    <w:rsid w:val="3B33231C"/>
    <w:rsid w:val="3BF920F6"/>
    <w:rsid w:val="3CC5272A"/>
    <w:rsid w:val="3D2B5864"/>
    <w:rsid w:val="3D757D83"/>
    <w:rsid w:val="3D7B653A"/>
    <w:rsid w:val="3E144A4A"/>
    <w:rsid w:val="3E94409B"/>
    <w:rsid w:val="3EEA1B8D"/>
    <w:rsid w:val="3F4E4C5C"/>
    <w:rsid w:val="3F6F1892"/>
    <w:rsid w:val="3FAF6F2C"/>
    <w:rsid w:val="405F7B7C"/>
    <w:rsid w:val="40670E61"/>
    <w:rsid w:val="412D1D84"/>
    <w:rsid w:val="422739A6"/>
    <w:rsid w:val="422C3756"/>
    <w:rsid w:val="43836FEE"/>
    <w:rsid w:val="43AF1736"/>
    <w:rsid w:val="43BB6755"/>
    <w:rsid w:val="43D863FB"/>
    <w:rsid w:val="442E6E16"/>
    <w:rsid w:val="444B699B"/>
    <w:rsid w:val="44645FFC"/>
    <w:rsid w:val="44D17B6D"/>
    <w:rsid w:val="44F6259A"/>
    <w:rsid w:val="454552FE"/>
    <w:rsid w:val="45A21AD0"/>
    <w:rsid w:val="4667436B"/>
    <w:rsid w:val="46D20EB9"/>
    <w:rsid w:val="47C96825"/>
    <w:rsid w:val="4831561A"/>
    <w:rsid w:val="48455BF0"/>
    <w:rsid w:val="488F66A6"/>
    <w:rsid w:val="48E70E71"/>
    <w:rsid w:val="493C3BCE"/>
    <w:rsid w:val="4A0B6483"/>
    <w:rsid w:val="4A367C05"/>
    <w:rsid w:val="4A6760C9"/>
    <w:rsid w:val="4BF910E8"/>
    <w:rsid w:val="4C620C13"/>
    <w:rsid w:val="4CD31730"/>
    <w:rsid w:val="4CFE225D"/>
    <w:rsid w:val="4D125F7C"/>
    <w:rsid w:val="4D283DE0"/>
    <w:rsid w:val="4D413A50"/>
    <w:rsid w:val="4D921FDB"/>
    <w:rsid w:val="4EA6151E"/>
    <w:rsid w:val="4EB30BDE"/>
    <w:rsid w:val="4F7B22F6"/>
    <w:rsid w:val="4F89778A"/>
    <w:rsid w:val="51913123"/>
    <w:rsid w:val="519D3501"/>
    <w:rsid w:val="51A56D9E"/>
    <w:rsid w:val="51D56376"/>
    <w:rsid w:val="51FB6356"/>
    <w:rsid w:val="527774AD"/>
    <w:rsid w:val="52E76F2F"/>
    <w:rsid w:val="52EF3FCC"/>
    <w:rsid w:val="52F936C2"/>
    <w:rsid w:val="53374082"/>
    <w:rsid w:val="537B168F"/>
    <w:rsid w:val="53880125"/>
    <w:rsid w:val="54116769"/>
    <w:rsid w:val="56521AD8"/>
    <w:rsid w:val="56604020"/>
    <w:rsid w:val="566C1ACD"/>
    <w:rsid w:val="57131695"/>
    <w:rsid w:val="57536C50"/>
    <w:rsid w:val="58AD3D79"/>
    <w:rsid w:val="58C32DAD"/>
    <w:rsid w:val="59027635"/>
    <w:rsid w:val="59C84221"/>
    <w:rsid w:val="59E97330"/>
    <w:rsid w:val="59F3223B"/>
    <w:rsid w:val="5A7B62B0"/>
    <w:rsid w:val="5AF31112"/>
    <w:rsid w:val="5B327FAF"/>
    <w:rsid w:val="5BAE2A3F"/>
    <w:rsid w:val="5BAF2015"/>
    <w:rsid w:val="5C810138"/>
    <w:rsid w:val="5C9632B5"/>
    <w:rsid w:val="5DDD3DFF"/>
    <w:rsid w:val="5E1A5C98"/>
    <w:rsid w:val="5EAE4B10"/>
    <w:rsid w:val="5EB84EC1"/>
    <w:rsid w:val="5ECB766C"/>
    <w:rsid w:val="5F321BC0"/>
    <w:rsid w:val="5F40188A"/>
    <w:rsid w:val="5FB0071F"/>
    <w:rsid w:val="5FEB7526"/>
    <w:rsid w:val="608305F1"/>
    <w:rsid w:val="60BA5BA1"/>
    <w:rsid w:val="611C39FA"/>
    <w:rsid w:val="61307557"/>
    <w:rsid w:val="61717744"/>
    <w:rsid w:val="61871C15"/>
    <w:rsid w:val="61DB11F4"/>
    <w:rsid w:val="625A75F2"/>
    <w:rsid w:val="62BB0DCD"/>
    <w:rsid w:val="62E63590"/>
    <w:rsid w:val="6303614D"/>
    <w:rsid w:val="63C8308E"/>
    <w:rsid w:val="63CB15A9"/>
    <w:rsid w:val="640524EE"/>
    <w:rsid w:val="64496BF1"/>
    <w:rsid w:val="649A234C"/>
    <w:rsid w:val="65901C81"/>
    <w:rsid w:val="65991469"/>
    <w:rsid w:val="65C84990"/>
    <w:rsid w:val="66AB734F"/>
    <w:rsid w:val="66E017CC"/>
    <w:rsid w:val="67381790"/>
    <w:rsid w:val="67E70792"/>
    <w:rsid w:val="688E1209"/>
    <w:rsid w:val="68A178DC"/>
    <w:rsid w:val="69137AD9"/>
    <w:rsid w:val="69AD7461"/>
    <w:rsid w:val="6A55267C"/>
    <w:rsid w:val="6A9942CB"/>
    <w:rsid w:val="6AE178DC"/>
    <w:rsid w:val="6BCF11E3"/>
    <w:rsid w:val="6C4D5CB6"/>
    <w:rsid w:val="6C4F1F22"/>
    <w:rsid w:val="6C7324E2"/>
    <w:rsid w:val="6C984BBD"/>
    <w:rsid w:val="6CC5004E"/>
    <w:rsid w:val="6CFA26F8"/>
    <w:rsid w:val="6D025BD8"/>
    <w:rsid w:val="6D0B6B15"/>
    <w:rsid w:val="6D435F3C"/>
    <w:rsid w:val="6D866E91"/>
    <w:rsid w:val="6DDF52E2"/>
    <w:rsid w:val="6E8A664A"/>
    <w:rsid w:val="6FF56F7C"/>
    <w:rsid w:val="70044647"/>
    <w:rsid w:val="70265F0F"/>
    <w:rsid w:val="70F64608"/>
    <w:rsid w:val="710356F3"/>
    <w:rsid w:val="712D0949"/>
    <w:rsid w:val="71E2274A"/>
    <w:rsid w:val="72293961"/>
    <w:rsid w:val="729741FF"/>
    <w:rsid w:val="72F65661"/>
    <w:rsid w:val="745C415A"/>
    <w:rsid w:val="745F1818"/>
    <w:rsid w:val="7473775A"/>
    <w:rsid w:val="758D10A1"/>
    <w:rsid w:val="75E53C55"/>
    <w:rsid w:val="763032E5"/>
    <w:rsid w:val="767F46D9"/>
    <w:rsid w:val="77725404"/>
    <w:rsid w:val="77FB774E"/>
    <w:rsid w:val="78B22C3A"/>
    <w:rsid w:val="78CC48A9"/>
    <w:rsid w:val="796173B9"/>
    <w:rsid w:val="797D0D1B"/>
    <w:rsid w:val="79862134"/>
    <w:rsid w:val="79883DBD"/>
    <w:rsid w:val="7A59471F"/>
    <w:rsid w:val="7A9663FF"/>
    <w:rsid w:val="7A9B13C2"/>
    <w:rsid w:val="7B037F69"/>
    <w:rsid w:val="7B4E34AF"/>
    <w:rsid w:val="7BBB03A3"/>
    <w:rsid w:val="7C0A748A"/>
    <w:rsid w:val="7C4C5E62"/>
    <w:rsid w:val="7D7269B5"/>
    <w:rsid w:val="7DE44688"/>
    <w:rsid w:val="7E09021D"/>
    <w:rsid w:val="7E4B3FF0"/>
    <w:rsid w:val="7E662704"/>
    <w:rsid w:val="7EE8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775</Words>
  <Characters>4424</Characters>
  <Lines>36</Lines>
  <Paragraphs>10</Paragraphs>
  <TotalTime>155</TotalTime>
  <ScaleCrop>false</ScaleCrop>
  <LinksUpToDate>false</LinksUpToDate>
  <CharactersWithSpaces>5189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2018-11-23T06:08:00Z</dcterms:created>
  <dc:creator>rs</dc:creator>
  <cp:lastModifiedBy>Meeting</cp:lastModifiedBy>
  <dcterms:modified xsi:type="dcterms:W3CDTF">2018-11-26T11:27:55Z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